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2A" w:rsidRDefault="00705198" w:rsidP="00664F2A">
      <w:pPr>
        <w:jc w:val="center"/>
        <w:rPr>
          <w:rFonts w:ascii="Arial Black" w:hAnsi="Arial Black"/>
          <w:color w:val="F79646" w:themeColor="accent6"/>
          <w:sz w:val="40"/>
          <w:szCs w:val="40"/>
        </w:rPr>
      </w:pPr>
      <w:r>
        <w:rPr>
          <w:rFonts w:ascii="Arial Black" w:hAnsi="Arial Black"/>
          <w:color w:val="F79646" w:themeColor="accent6"/>
          <w:sz w:val="40"/>
          <w:szCs w:val="40"/>
        </w:rPr>
        <w:t>Content 4</w:t>
      </w:r>
    </w:p>
    <w:p w:rsidR="00664F2A" w:rsidRPr="006110CC" w:rsidRDefault="00117409" w:rsidP="00F079D7">
      <w:pPr>
        <w:tabs>
          <w:tab w:val="left" w:pos="3794"/>
        </w:tabs>
        <w:jc w:val="center"/>
        <w:rPr>
          <w:rFonts w:cstheme="minorHAnsi"/>
          <w:b/>
          <w:color w:val="548DD4" w:themeColor="text2" w:themeTint="99"/>
          <w:sz w:val="44"/>
          <w:szCs w:val="40"/>
        </w:rPr>
      </w:pPr>
      <w:r>
        <w:rPr>
          <w:rFonts w:cstheme="minorHAnsi"/>
          <w:b/>
          <w:color w:val="548DD4" w:themeColor="text2" w:themeTint="99"/>
          <w:sz w:val="44"/>
          <w:szCs w:val="40"/>
        </w:rPr>
        <w:t>List And Tuples</w:t>
      </w:r>
    </w:p>
    <w:p w:rsidR="00985E14" w:rsidRDefault="00985E14" w:rsidP="008E7E74">
      <w:pPr>
        <w:pStyle w:val="NormalWeb"/>
        <w:shd w:val="clear" w:color="auto" w:fill="F8F9FA"/>
        <w:spacing w:before="0" w:beforeAutospacing="0"/>
        <w:rPr>
          <w:rFonts w:cstheme="minorHAnsi"/>
          <w:sz w:val="28"/>
          <w:szCs w:val="28"/>
        </w:rPr>
      </w:pPr>
    </w:p>
    <w:p w:rsidR="00634B60" w:rsidRPr="00634B60" w:rsidRDefault="00634B60" w:rsidP="00634B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32"/>
          <w:szCs w:val="22"/>
        </w:rPr>
      </w:pPr>
      <w:r w:rsidRPr="00634B60">
        <w:rPr>
          <w:rFonts w:ascii="Helvetica" w:hAnsi="Helvetica" w:cs="Helvetica"/>
          <w:b/>
          <w:color w:val="212529"/>
          <w:sz w:val="32"/>
          <w:szCs w:val="22"/>
        </w:rPr>
        <w:t>Python Lists are containers to store a set of values of any data type.</w:t>
      </w:r>
    </w:p>
    <w:p w:rsidR="00634B60" w:rsidRPr="00634B60" w:rsidRDefault="00634B60" w:rsidP="00634B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22"/>
        </w:rPr>
      </w:pPr>
      <w:r w:rsidRPr="00634B60">
        <w:rPr>
          <w:rFonts w:ascii="Helvetica" w:hAnsi="Helvetica" w:cs="Helvetica"/>
          <w:color w:val="212529"/>
          <w:sz w:val="32"/>
          <w:szCs w:val="22"/>
        </w:rPr>
        <w:t>friends = [‘Apple’, ‘Akash’, ‘Rohan’, 7, False]</w:t>
      </w:r>
    </w:p>
    <w:p w:rsidR="00634B60" w:rsidRPr="00634B60" w:rsidRDefault="00634B60" w:rsidP="00634B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22"/>
        </w:rPr>
      </w:pPr>
      <w:r w:rsidRPr="00634B60">
        <w:rPr>
          <w:rFonts w:ascii="Helvetica" w:hAnsi="Helvetica" w:cs="Helvetica"/>
          <w:color w:val="212529"/>
          <w:sz w:val="32"/>
          <w:szCs w:val="22"/>
        </w:rPr>
        <w:t>The list can contain different types of elements such as int, float, string, Boolean, etc. Above list is a collection of different types of elements.</w:t>
      </w:r>
    </w:p>
    <w:p w:rsidR="00634B60" w:rsidRPr="00634B60" w:rsidRDefault="00634B60" w:rsidP="00634B60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28"/>
          <w:szCs w:val="20"/>
        </w:rPr>
      </w:pPr>
      <w:r w:rsidRPr="00634B60">
        <w:rPr>
          <w:rStyle w:val="Strong"/>
          <w:rFonts w:ascii="Segoe UI" w:hAnsi="Segoe UI" w:cs="Segoe UI"/>
          <w:bCs w:val="0"/>
          <w:color w:val="212529"/>
          <w:sz w:val="32"/>
        </w:rPr>
        <w:t>List Indexing</w:t>
      </w:r>
    </w:p>
    <w:p w:rsidR="00634B60" w:rsidRPr="00634B60" w:rsidRDefault="00634B60" w:rsidP="00634B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22"/>
        </w:rPr>
      </w:pPr>
      <w:r w:rsidRPr="00634B60">
        <w:rPr>
          <w:rFonts w:ascii="Helvetica" w:hAnsi="Helvetica" w:cs="Helvetica"/>
          <w:color w:val="212529"/>
          <w:sz w:val="32"/>
          <w:szCs w:val="22"/>
        </w:rPr>
        <w:t>A list can be index just like a string.</w:t>
      </w:r>
    </w:p>
    <w:p w:rsidR="00634B60" w:rsidRPr="00634B60" w:rsidRDefault="00634B60" w:rsidP="00634B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22"/>
        </w:rPr>
      </w:pPr>
      <w:r w:rsidRPr="00634B60">
        <w:rPr>
          <w:rFonts w:ascii="Helvetica" w:hAnsi="Helvetica" w:cs="Helvetica"/>
          <w:color w:val="212529"/>
          <w:sz w:val="32"/>
          <w:szCs w:val="22"/>
        </w:rPr>
        <w:t>L1 = [7, 9, ‘harry’]</w:t>
      </w:r>
    </w:p>
    <w:p w:rsidR="00634B60" w:rsidRPr="00634B60" w:rsidRDefault="00634B60" w:rsidP="00634B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22"/>
        </w:rPr>
      </w:pPr>
      <w:r w:rsidRPr="00634B60">
        <w:rPr>
          <w:rFonts w:ascii="Helvetica" w:hAnsi="Helvetica" w:cs="Helvetica"/>
          <w:color w:val="212529"/>
          <w:sz w:val="32"/>
          <w:szCs w:val="22"/>
        </w:rPr>
        <w:t>L1[0] – 7</w:t>
      </w:r>
    </w:p>
    <w:p w:rsidR="00634B60" w:rsidRPr="00634B60" w:rsidRDefault="00634B60" w:rsidP="00634B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22"/>
        </w:rPr>
      </w:pPr>
      <w:r w:rsidRPr="00634B60">
        <w:rPr>
          <w:rFonts w:ascii="Helvetica" w:hAnsi="Helvetica" w:cs="Helvetica"/>
          <w:color w:val="212529"/>
          <w:sz w:val="32"/>
          <w:szCs w:val="22"/>
        </w:rPr>
        <w:t>L1[1] – 9</w:t>
      </w:r>
    </w:p>
    <w:p w:rsidR="00634B60" w:rsidRPr="00634B60" w:rsidRDefault="00634B60" w:rsidP="00634B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22"/>
        </w:rPr>
      </w:pPr>
      <w:r w:rsidRPr="00634B60">
        <w:rPr>
          <w:rFonts w:ascii="Helvetica" w:hAnsi="Helvetica" w:cs="Helvetica"/>
          <w:color w:val="212529"/>
          <w:sz w:val="32"/>
          <w:szCs w:val="22"/>
        </w:rPr>
        <w:t>L1[70] – Error</w:t>
      </w:r>
    </w:p>
    <w:p w:rsidR="00634B60" w:rsidRPr="00634B60" w:rsidRDefault="00634B60" w:rsidP="00634B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22"/>
        </w:rPr>
      </w:pPr>
      <w:r w:rsidRPr="00634B60">
        <w:rPr>
          <w:rFonts w:ascii="Helvetica" w:hAnsi="Helvetica" w:cs="Helvetica"/>
          <w:color w:val="212529"/>
          <w:sz w:val="32"/>
          <w:szCs w:val="22"/>
        </w:rPr>
        <w:t>L1[0:2] – [7,9]         (This is known as List Slicing)</w:t>
      </w:r>
    </w:p>
    <w:p w:rsidR="00634B60" w:rsidRPr="00634B60" w:rsidRDefault="00634B60" w:rsidP="00634B60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28"/>
          <w:szCs w:val="20"/>
        </w:rPr>
      </w:pPr>
      <w:r w:rsidRPr="00634B60">
        <w:rPr>
          <w:rStyle w:val="Strong"/>
          <w:rFonts w:ascii="Segoe UI" w:hAnsi="Segoe UI" w:cs="Segoe UI"/>
          <w:bCs w:val="0"/>
          <w:color w:val="212529"/>
          <w:sz w:val="32"/>
        </w:rPr>
        <w:t>List Methods</w:t>
      </w:r>
    </w:p>
    <w:p w:rsidR="00634B60" w:rsidRPr="00634B60" w:rsidRDefault="00634B60" w:rsidP="00634B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22"/>
        </w:rPr>
      </w:pPr>
      <w:r w:rsidRPr="00634B60">
        <w:rPr>
          <w:rFonts w:ascii="Helvetica" w:hAnsi="Helvetica" w:cs="Helvetica"/>
          <w:color w:val="212529"/>
          <w:sz w:val="32"/>
          <w:szCs w:val="22"/>
        </w:rPr>
        <w:t>Consider the following list:</w:t>
      </w:r>
    </w:p>
    <w:p w:rsidR="00634B60" w:rsidRPr="00634B60" w:rsidRDefault="00634B60" w:rsidP="00634B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22"/>
        </w:rPr>
      </w:pPr>
      <w:r w:rsidRPr="00634B60">
        <w:rPr>
          <w:rFonts w:ascii="Helvetica" w:hAnsi="Helvetica" w:cs="Helvetica"/>
          <w:color w:val="212529"/>
          <w:sz w:val="32"/>
          <w:szCs w:val="22"/>
        </w:rPr>
        <w:t>L1 = [1, 8, 7, 2, 21, 15]</w:t>
      </w:r>
    </w:p>
    <w:p w:rsidR="00634B60" w:rsidRPr="00634B60" w:rsidRDefault="00634B60" w:rsidP="00634B60">
      <w:pPr>
        <w:numPr>
          <w:ilvl w:val="0"/>
          <w:numId w:val="3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</w:rPr>
      </w:pPr>
      <w:r w:rsidRPr="00634B60">
        <w:rPr>
          <w:rFonts w:ascii="Helvetica" w:hAnsi="Helvetica" w:cs="Helvetica"/>
          <w:color w:val="212529"/>
          <w:sz w:val="32"/>
        </w:rPr>
        <w:t>sort() – updates the list to [1,2,7,8,15,21]</w:t>
      </w:r>
    </w:p>
    <w:p w:rsidR="00634B60" w:rsidRPr="00634B60" w:rsidRDefault="00634B60" w:rsidP="00634B60">
      <w:pPr>
        <w:numPr>
          <w:ilvl w:val="0"/>
          <w:numId w:val="3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</w:rPr>
      </w:pPr>
      <w:r w:rsidRPr="00634B60">
        <w:rPr>
          <w:rFonts w:ascii="Helvetica" w:hAnsi="Helvetica" w:cs="Helvetica"/>
          <w:color w:val="212529"/>
          <w:sz w:val="32"/>
        </w:rPr>
        <w:t>reverse() – updates the list to [15,21,2,7,8,1]</w:t>
      </w:r>
    </w:p>
    <w:p w:rsidR="00634B60" w:rsidRPr="00634B60" w:rsidRDefault="00634B60" w:rsidP="00634B60">
      <w:pPr>
        <w:numPr>
          <w:ilvl w:val="0"/>
          <w:numId w:val="3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</w:rPr>
      </w:pPr>
      <w:r w:rsidRPr="00634B60">
        <w:rPr>
          <w:rFonts w:ascii="Helvetica" w:hAnsi="Helvetica" w:cs="Helvetica"/>
          <w:color w:val="212529"/>
          <w:sz w:val="32"/>
        </w:rPr>
        <w:t>append(8) – adds 8 at the end of the list</w:t>
      </w:r>
    </w:p>
    <w:p w:rsidR="00634B60" w:rsidRPr="00634B60" w:rsidRDefault="00634B60" w:rsidP="00634B60">
      <w:pPr>
        <w:numPr>
          <w:ilvl w:val="0"/>
          <w:numId w:val="3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</w:rPr>
      </w:pPr>
      <w:r w:rsidRPr="00634B60">
        <w:rPr>
          <w:rFonts w:ascii="Helvetica" w:hAnsi="Helvetica" w:cs="Helvetica"/>
          <w:color w:val="212529"/>
          <w:sz w:val="32"/>
        </w:rPr>
        <w:t>insert(3,8) – This will add 8 at 3 index</w:t>
      </w:r>
    </w:p>
    <w:p w:rsidR="00634B60" w:rsidRPr="00634B60" w:rsidRDefault="00634B60" w:rsidP="00634B60">
      <w:pPr>
        <w:numPr>
          <w:ilvl w:val="0"/>
          <w:numId w:val="3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</w:rPr>
      </w:pPr>
      <w:r w:rsidRPr="00634B60">
        <w:rPr>
          <w:rFonts w:ascii="Helvetica" w:hAnsi="Helvetica" w:cs="Helvetica"/>
          <w:color w:val="212529"/>
          <w:sz w:val="32"/>
        </w:rPr>
        <w:t>pop(2) – It will delete element at index 2 and return its value</w:t>
      </w:r>
    </w:p>
    <w:p w:rsidR="00634B60" w:rsidRPr="00634B60" w:rsidRDefault="00634B60" w:rsidP="00634B60">
      <w:pPr>
        <w:numPr>
          <w:ilvl w:val="0"/>
          <w:numId w:val="3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</w:rPr>
      </w:pPr>
      <w:r w:rsidRPr="00634B60">
        <w:rPr>
          <w:rFonts w:ascii="Helvetica" w:hAnsi="Helvetica" w:cs="Helvetica"/>
          <w:color w:val="212529"/>
          <w:sz w:val="32"/>
        </w:rPr>
        <w:t>remove(21) – It will remove 21 from the last</w:t>
      </w:r>
    </w:p>
    <w:p w:rsidR="000F0E41" w:rsidRDefault="000F0E41">
      <w:pPr>
        <w:rPr>
          <w:rStyle w:val="Strong"/>
          <w:rFonts w:ascii="Segoe UI" w:eastAsiaTheme="majorEastAsia" w:hAnsi="Segoe UI" w:cs="Segoe UI"/>
          <w:b w:val="0"/>
          <w:bCs w:val="0"/>
          <w:color w:val="212529"/>
          <w:sz w:val="32"/>
        </w:rPr>
      </w:pPr>
      <w:r>
        <w:rPr>
          <w:rStyle w:val="Strong"/>
          <w:rFonts w:ascii="Segoe UI" w:hAnsi="Segoe UI" w:cs="Segoe UI"/>
          <w:b w:val="0"/>
          <w:bCs w:val="0"/>
          <w:color w:val="212529"/>
          <w:sz w:val="32"/>
        </w:rPr>
        <w:br w:type="page"/>
      </w:r>
    </w:p>
    <w:p w:rsidR="00003641" w:rsidRDefault="00003641">
      <w:pPr>
        <w:rPr>
          <w:rStyle w:val="Strong"/>
          <w:rFonts w:ascii="Segoe UI" w:hAnsi="Segoe UI" w:cs="Segoe UI"/>
          <w:bCs w:val="0"/>
          <w:color w:val="212529"/>
          <w:sz w:val="32"/>
          <w:u w:val="single"/>
        </w:rPr>
      </w:pPr>
      <w:r w:rsidRPr="00003641">
        <w:rPr>
          <w:rStyle w:val="Strong"/>
          <w:rFonts w:ascii="Segoe UI" w:hAnsi="Segoe UI" w:cs="Segoe UI"/>
          <w:bCs w:val="0"/>
          <w:color w:val="212529"/>
          <w:sz w:val="32"/>
          <w:u w:val="single"/>
        </w:rPr>
        <w:lastRenderedPageBreak/>
        <w:t>Code for Explaination of Lists in details: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6A9955"/>
          <w:sz w:val="32"/>
          <w:szCs w:val="32"/>
        </w:rPr>
        <w:t># Creating a list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a = [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6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8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]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56453">
        <w:rPr>
          <w:rFonts w:ascii="Consolas" w:eastAsia="Times New Roman" w:hAnsi="Consolas" w:cs="Times New Roman"/>
          <w:color w:val="CE9178"/>
          <w:sz w:val="32"/>
          <w:szCs w:val="32"/>
        </w:rPr>
        <w:t>"The build list is: </w:t>
      </w:r>
      <w:r w:rsidRPr="00E56453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E56453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a)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56453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E56453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E56453">
        <w:rPr>
          <w:rFonts w:ascii="Consolas" w:eastAsia="Times New Roman" w:hAnsi="Consolas" w:cs="Times New Roman"/>
          <w:color w:val="CE9178"/>
          <w:sz w:val="32"/>
          <w:szCs w:val="32"/>
        </w:rPr>
        <w:t>The value at index zero: "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a[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])  </w:t>
      </w:r>
      <w:r w:rsidRPr="00E56453">
        <w:rPr>
          <w:rFonts w:ascii="Consolas" w:eastAsia="Times New Roman" w:hAnsi="Consolas" w:cs="Times New Roman"/>
          <w:color w:val="6A9955"/>
          <w:sz w:val="32"/>
          <w:szCs w:val="32"/>
        </w:rPr>
        <w:t># showing the value at the 0 index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6A9955"/>
          <w:sz w:val="32"/>
          <w:szCs w:val="32"/>
        </w:rPr>
        <w:t># changing the value at 0 index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a[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] = 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97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56453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E56453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E56453">
        <w:rPr>
          <w:rFonts w:ascii="Consolas" w:eastAsia="Times New Roman" w:hAnsi="Consolas" w:cs="Times New Roman"/>
          <w:color w:val="CE9178"/>
          <w:sz w:val="32"/>
          <w:szCs w:val="32"/>
        </w:rPr>
        <w:t>The Changed Value is: "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a)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56453">
        <w:rPr>
          <w:rFonts w:ascii="Consolas" w:eastAsia="Times New Roman" w:hAnsi="Consolas" w:cs="Times New Roman"/>
          <w:color w:val="CE9178"/>
          <w:sz w:val="32"/>
          <w:szCs w:val="32"/>
        </w:rPr>
        <w:t>"The value is: "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a[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])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6A9955"/>
          <w:sz w:val="32"/>
          <w:szCs w:val="32"/>
        </w:rPr>
        <w:t># We can Create a list with differrent Types of Items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b = [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E56453">
        <w:rPr>
          <w:rFonts w:ascii="Consolas" w:eastAsia="Times New Roman" w:hAnsi="Consolas" w:cs="Times New Roman"/>
          <w:color w:val="CE9178"/>
          <w:sz w:val="32"/>
          <w:szCs w:val="32"/>
        </w:rPr>
        <w:t>"Tommy"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E56453">
        <w:rPr>
          <w:rFonts w:ascii="Consolas" w:eastAsia="Times New Roman" w:hAnsi="Consolas" w:cs="Times New Roman"/>
          <w:color w:val="CE9178"/>
          <w:sz w:val="32"/>
          <w:szCs w:val="32"/>
        </w:rPr>
        <w:t>"Apple"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77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67.5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]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(b)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6A9955"/>
          <w:sz w:val="32"/>
          <w:szCs w:val="32"/>
        </w:rPr>
        <w:t># This will give upto 4 index and this is slicing tha list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56453">
        <w:rPr>
          <w:rFonts w:ascii="Consolas" w:eastAsia="Times New Roman" w:hAnsi="Consolas" w:cs="Times New Roman"/>
          <w:color w:val="CE9178"/>
          <w:sz w:val="32"/>
          <w:szCs w:val="32"/>
        </w:rPr>
        <w:t>"Now printing half or wanted Ones: "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b[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])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6A9955"/>
          <w:sz w:val="32"/>
          <w:szCs w:val="32"/>
        </w:rPr>
        <w:t># sorting of List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56453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E56453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E56453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a1 = [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7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9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3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]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a1.sort()  </w:t>
      </w:r>
      <w:r w:rsidRPr="00E56453">
        <w:rPr>
          <w:rFonts w:ascii="Consolas" w:eastAsia="Times New Roman" w:hAnsi="Consolas" w:cs="Times New Roman"/>
          <w:color w:val="6A9955"/>
          <w:sz w:val="32"/>
          <w:szCs w:val="32"/>
        </w:rPr>
        <w:t># for Arranging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56453">
        <w:rPr>
          <w:rFonts w:ascii="Consolas" w:eastAsia="Times New Roman" w:hAnsi="Consolas" w:cs="Times New Roman"/>
          <w:color w:val="CE9178"/>
          <w:sz w:val="32"/>
          <w:szCs w:val="32"/>
        </w:rPr>
        <w:t>"Arranging in acending order: "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a1)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a1.reverse()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56453">
        <w:rPr>
          <w:rFonts w:ascii="Consolas" w:eastAsia="Times New Roman" w:hAnsi="Consolas" w:cs="Times New Roman"/>
          <w:color w:val="CE9178"/>
          <w:sz w:val="32"/>
          <w:szCs w:val="32"/>
        </w:rPr>
        <w:t>"Reversing the Arranged list: "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a1)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a1.append(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45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)  </w:t>
      </w:r>
      <w:r w:rsidRPr="00E56453">
        <w:rPr>
          <w:rFonts w:ascii="Consolas" w:eastAsia="Times New Roman" w:hAnsi="Consolas" w:cs="Times New Roman"/>
          <w:color w:val="6A9955"/>
          <w:sz w:val="32"/>
          <w:szCs w:val="32"/>
        </w:rPr>
        <w:t># Append means adding the value at last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56453">
        <w:rPr>
          <w:rFonts w:ascii="Consolas" w:eastAsia="Times New Roman" w:hAnsi="Consolas" w:cs="Times New Roman"/>
          <w:color w:val="CE9178"/>
          <w:sz w:val="32"/>
          <w:szCs w:val="32"/>
        </w:rPr>
        <w:t>"On adding an element at last by append function: "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a1)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a1.insert(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3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0.5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)  </w:t>
      </w:r>
      <w:r w:rsidRPr="00E56453">
        <w:rPr>
          <w:rFonts w:ascii="Consolas" w:eastAsia="Times New Roman" w:hAnsi="Consolas" w:cs="Times New Roman"/>
          <w:color w:val="6A9955"/>
          <w:sz w:val="32"/>
          <w:szCs w:val="32"/>
        </w:rPr>
        <w:t># adding Value 00 at index 3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56453">
        <w:rPr>
          <w:rFonts w:ascii="Consolas" w:eastAsia="Times New Roman" w:hAnsi="Consolas" w:cs="Times New Roman"/>
          <w:color w:val="CE9178"/>
          <w:sz w:val="32"/>
          <w:szCs w:val="32"/>
        </w:rPr>
        <w:t>"The addition of value at index 3: "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a1)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a1.pop(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3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)  </w:t>
      </w:r>
      <w:r w:rsidRPr="00E56453">
        <w:rPr>
          <w:rFonts w:ascii="Consolas" w:eastAsia="Times New Roman" w:hAnsi="Consolas" w:cs="Times New Roman"/>
          <w:color w:val="6A9955"/>
          <w:sz w:val="32"/>
          <w:szCs w:val="32"/>
        </w:rPr>
        <w:t># This will delet the value at index 3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56453">
        <w:rPr>
          <w:rFonts w:ascii="Consolas" w:eastAsia="Times New Roman" w:hAnsi="Consolas" w:cs="Times New Roman"/>
          <w:color w:val="CE9178"/>
          <w:sz w:val="32"/>
          <w:szCs w:val="32"/>
        </w:rPr>
        <w:t>"The value at index 3 is removed: "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a1)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a1.remove(</w:t>
      </w:r>
      <w:r w:rsidRPr="00E56453">
        <w:rPr>
          <w:rFonts w:ascii="Consolas" w:eastAsia="Times New Roman" w:hAnsi="Consolas" w:cs="Times New Roman"/>
          <w:color w:val="B5CEA8"/>
          <w:sz w:val="32"/>
          <w:szCs w:val="32"/>
        </w:rPr>
        <w:t>45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)  </w:t>
      </w:r>
      <w:r w:rsidRPr="00E56453">
        <w:rPr>
          <w:rFonts w:ascii="Consolas" w:eastAsia="Times New Roman" w:hAnsi="Consolas" w:cs="Times New Roman"/>
          <w:color w:val="6A9955"/>
          <w:sz w:val="32"/>
          <w:szCs w:val="32"/>
        </w:rPr>
        <w:t># this will find the value 45 and remove it.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56453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56453">
        <w:rPr>
          <w:rFonts w:ascii="Consolas" w:eastAsia="Times New Roman" w:hAnsi="Consolas" w:cs="Times New Roman"/>
          <w:color w:val="CE9178"/>
          <w:sz w:val="32"/>
          <w:szCs w:val="32"/>
        </w:rPr>
        <w:t>"The value 45 is removed from the list: "</w:t>
      </w:r>
      <w:r w:rsidRPr="00E56453">
        <w:rPr>
          <w:rFonts w:ascii="Consolas" w:eastAsia="Times New Roman" w:hAnsi="Consolas" w:cs="Times New Roman"/>
          <w:color w:val="D4D4D4"/>
          <w:sz w:val="32"/>
          <w:szCs w:val="32"/>
        </w:rPr>
        <w:t>, a1)</w:t>
      </w:r>
    </w:p>
    <w:p w:rsidR="00E56453" w:rsidRPr="00E56453" w:rsidRDefault="00E56453" w:rsidP="00E56453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03641" w:rsidRPr="00003641" w:rsidRDefault="00003641">
      <w:pPr>
        <w:rPr>
          <w:rStyle w:val="Strong"/>
          <w:rFonts w:ascii="Segoe UI" w:eastAsiaTheme="majorEastAsia" w:hAnsi="Segoe UI" w:cs="Segoe UI"/>
          <w:bCs w:val="0"/>
          <w:color w:val="212529"/>
          <w:sz w:val="32"/>
          <w:u w:val="single"/>
        </w:rPr>
      </w:pPr>
      <w:r w:rsidRPr="00003641">
        <w:rPr>
          <w:rStyle w:val="Strong"/>
          <w:rFonts w:ascii="Segoe UI" w:hAnsi="Segoe UI" w:cs="Segoe UI"/>
          <w:bCs w:val="0"/>
          <w:color w:val="212529"/>
          <w:sz w:val="32"/>
          <w:u w:val="single"/>
        </w:rPr>
        <w:br w:type="page"/>
      </w:r>
    </w:p>
    <w:p w:rsidR="00E56453" w:rsidRPr="00E56453" w:rsidRDefault="00E56453" w:rsidP="000F0E41">
      <w:pPr>
        <w:pStyle w:val="Heading5"/>
        <w:shd w:val="clear" w:color="auto" w:fill="F8F9FA"/>
        <w:spacing w:before="0"/>
        <w:rPr>
          <w:rStyle w:val="Strong"/>
          <w:rFonts w:ascii="Segoe UI" w:hAnsi="Segoe UI" w:cs="Segoe UI"/>
          <w:bCs w:val="0"/>
          <w:color w:val="212529"/>
          <w:sz w:val="32"/>
          <w:u w:val="single"/>
        </w:rPr>
      </w:pPr>
      <w:r w:rsidRPr="00E56453">
        <w:rPr>
          <w:rStyle w:val="Strong"/>
          <w:rFonts w:ascii="Segoe UI" w:hAnsi="Segoe UI" w:cs="Segoe UI"/>
          <w:bCs w:val="0"/>
          <w:color w:val="212529"/>
          <w:sz w:val="32"/>
          <w:u w:val="single"/>
        </w:rPr>
        <w:lastRenderedPageBreak/>
        <w:t>Output:</w:t>
      </w:r>
    </w:p>
    <w:p w:rsidR="00566B41" w:rsidRPr="00566B41" w:rsidRDefault="00566B41" w:rsidP="00566B41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</w:rPr>
      </w:pPr>
      <w:r w:rsidRPr="00566B41">
        <w:rPr>
          <w:rStyle w:val="Strong"/>
          <w:rFonts w:ascii="Segoe UI" w:hAnsi="Segoe UI" w:cs="Segoe UI"/>
          <w:b w:val="0"/>
          <w:bCs w:val="0"/>
          <w:color w:val="212529"/>
          <w:sz w:val="32"/>
        </w:rPr>
        <w:t xml:space="preserve">The build list is: </w:t>
      </w:r>
    </w:p>
    <w:p w:rsidR="00566B41" w:rsidRPr="00566B41" w:rsidRDefault="00566B41" w:rsidP="00566B41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</w:rPr>
      </w:pPr>
      <w:r w:rsidRPr="00566B41">
        <w:rPr>
          <w:rStyle w:val="Strong"/>
          <w:rFonts w:ascii="Segoe UI" w:hAnsi="Segoe UI" w:cs="Segoe UI"/>
          <w:b w:val="0"/>
          <w:bCs w:val="0"/>
          <w:color w:val="212529"/>
          <w:sz w:val="32"/>
        </w:rPr>
        <w:t xml:space="preserve"> [2, 4, 6, 8, 10]</w:t>
      </w:r>
    </w:p>
    <w:p w:rsidR="00566B41" w:rsidRPr="00566B41" w:rsidRDefault="00566B41" w:rsidP="00566B41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</w:rPr>
      </w:pPr>
    </w:p>
    <w:p w:rsidR="00566B41" w:rsidRPr="00566B41" w:rsidRDefault="00566B41" w:rsidP="00566B41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</w:rPr>
      </w:pPr>
      <w:r w:rsidRPr="00566B41">
        <w:rPr>
          <w:rStyle w:val="Strong"/>
          <w:rFonts w:ascii="Segoe UI" w:hAnsi="Segoe UI" w:cs="Segoe UI"/>
          <w:b w:val="0"/>
          <w:bCs w:val="0"/>
          <w:color w:val="212529"/>
          <w:sz w:val="32"/>
        </w:rPr>
        <w:t>The value at index zero:  2</w:t>
      </w:r>
    </w:p>
    <w:p w:rsidR="00566B41" w:rsidRPr="00566B41" w:rsidRDefault="00566B41" w:rsidP="00566B41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</w:rPr>
      </w:pPr>
    </w:p>
    <w:p w:rsidR="00566B41" w:rsidRPr="00566B41" w:rsidRDefault="00566B41" w:rsidP="00566B41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</w:rPr>
      </w:pPr>
      <w:r w:rsidRPr="00566B41">
        <w:rPr>
          <w:rStyle w:val="Strong"/>
          <w:rFonts w:ascii="Segoe UI" w:hAnsi="Segoe UI" w:cs="Segoe UI"/>
          <w:b w:val="0"/>
          <w:bCs w:val="0"/>
          <w:color w:val="212529"/>
          <w:sz w:val="32"/>
        </w:rPr>
        <w:t>The Changed Value is:  [97, 4, 6, 8, 10]</w:t>
      </w:r>
    </w:p>
    <w:p w:rsidR="00566B41" w:rsidRPr="00566B41" w:rsidRDefault="00566B41" w:rsidP="00566B41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</w:rPr>
      </w:pPr>
      <w:r w:rsidRPr="00566B41">
        <w:rPr>
          <w:rStyle w:val="Strong"/>
          <w:rFonts w:ascii="Segoe UI" w:hAnsi="Segoe UI" w:cs="Segoe UI"/>
          <w:b w:val="0"/>
          <w:bCs w:val="0"/>
          <w:color w:val="212529"/>
          <w:sz w:val="32"/>
        </w:rPr>
        <w:t>The value is:  97</w:t>
      </w:r>
    </w:p>
    <w:p w:rsidR="00566B41" w:rsidRPr="00566B41" w:rsidRDefault="00566B41" w:rsidP="00566B41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</w:rPr>
      </w:pPr>
      <w:r w:rsidRPr="00566B41">
        <w:rPr>
          <w:rStyle w:val="Strong"/>
          <w:rFonts w:ascii="Segoe UI" w:hAnsi="Segoe UI" w:cs="Segoe UI"/>
          <w:b w:val="0"/>
          <w:bCs w:val="0"/>
          <w:color w:val="212529"/>
          <w:sz w:val="32"/>
        </w:rPr>
        <w:t>[4, 'Tommy', 'Apple', 77, 67.5]</w:t>
      </w:r>
    </w:p>
    <w:p w:rsidR="00566B41" w:rsidRPr="00566B41" w:rsidRDefault="00566B41" w:rsidP="00566B41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</w:rPr>
      </w:pPr>
      <w:r w:rsidRPr="00566B41">
        <w:rPr>
          <w:rStyle w:val="Strong"/>
          <w:rFonts w:ascii="Segoe UI" w:hAnsi="Segoe UI" w:cs="Segoe UI"/>
          <w:b w:val="0"/>
          <w:bCs w:val="0"/>
          <w:color w:val="212529"/>
          <w:sz w:val="32"/>
        </w:rPr>
        <w:t>Now printing half or wanted Ones:  [4, 'Tommy', 'Apple', 77]</w:t>
      </w:r>
    </w:p>
    <w:p w:rsidR="00566B41" w:rsidRPr="00566B41" w:rsidRDefault="00566B41" w:rsidP="00566B41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</w:rPr>
      </w:pPr>
    </w:p>
    <w:p w:rsidR="00566B41" w:rsidRPr="00566B41" w:rsidRDefault="00566B41" w:rsidP="00566B41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</w:rPr>
      </w:pPr>
    </w:p>
    <w:p w:rsidR="00566B41" w:rsidRPr="00566B41" w:rsidRDefault="00566B41" w:rsidP="00566B41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</w:rPr>
      </w:pPr>
    </w:p>
    <w:p w:rsidR="00566B41" w:rsidRPr="00566B41" w:rsidRDefault="00566B41" w:rsidP="00566B41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</w:rPr>
      </w:pPr>
      <w:r w:rsidRPr="00566B41">
        <w:rPr>
          <w:rStyle w:val="Strong"/>
          <w:rFonts w:ascii="Segoe UI" w:hAnsi="Segoe UI" w:cs="Segoe UI"/>
          <w:b w:val="0"/>
          <w:bCs w:val="0"/>
          <w:color w:val="212529"/>
          <w:sz w:val="32"/>
        </w:rPr>
        <w:t>Arranging in acending order:  [2, 3, 4, 7, 9]</w:t>
      </w:r>
    </w:p>
    <w:p w:rsidR="00566B41" w:rsidRPr="00566B41" w:rsidRDefault="00566B41" w:rsidP="00566B41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</w:rPr>
      </w:pPr>
      <w:r w:rsidRPr="00566B41">
        <w:rPr>
          <w:rStyle w:val="Strong"/>
          <w:rFonts w:ascii="Segoe UI" w:hAnsi="Segoe UI" w:cs="Segoe UI"/>
          <w:b w:val="0"/>
          <w:bCs w:val="0"/>
          <w:color w:val="212529"/>
          <w:sz w:val="32"/>
        </w:rPr>
        <w:t>Reversing the Arranged list:  [9, 7, 4, 3, 2]</w:t>
      </w:r>
    </w:p>
    <w:p w:rsidR="00566B41" w:rsidRPr="00566B41" w:rsidRDefault="00566B41" w:rsidP="00566B41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</w:rPr>
      </w:pPr>
      <w:r w:rsidRPr="00566B41">
        <w:rPr>
          <w:rStyle w:val="Strong"/>
          <w:rFonts w:ascii="Segoe UI" w:hAnsi="Segoe UI" w:cs="Segoe UI"/>
          <w:b w:val="0"/>
          <w:bCs w:val="0"/>
          <w:color w:val="212529"/>
          <w:sz w:val="32"/>
        </w:rPr>
        <w:t>On adding an element at last by append function:  [9, 7, 4, 3, 2, 45]</w:t>
      </w:r>
    </w:p>
    <w:p w:rsidR="00566B41" w:rsidRPr="00566B41" w:rsidRDefault="00566B41" w:rsidP="00566B41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</w:rPr>
      </w:pPr>
      <w:r w:rsidRPr="00566B41">
        <w:rPr>
          <w:rStyle w:val="Strong"/>
          <w:rFonts w:ascii="Segoe UI" w:hAnsi="Segoe UI" w:cs="Segoe UI"/>
          <w:b w:val="0"/>
          <w:bCs w:val="0"/>
          <w:color w:val="212529"/>
          <w:sz w:val="32"/>
        </w:rPr>
        <w:t>The addition of value at index 3:  [9, 7, 4, 0.5, 3, 2, 45]</w:t>
      </w:r>
    </w:p>
    <w:p w:rsidR="00566B41" w:rsidRPr="00566B41" w:rsidRDefault="00566B41" w:rsidP="00566B41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</w:rPr>
      </w:pPr>
      <w:r w:rsidRPr="00566B41">
        <w:rPr>
          <w:rStyle w:val="Strong"/>
          <w:rFonts w:ascii="Segoe UI" w:hAnsi="Segoe UI" w:cs="Segoe UI"/>
          <w:b w:val="0"/>
          <w:bCs w:val="0"/>
          <w:color w:val="212529"/>
          <w:sz w:val="32"/>
        </w:rPr>
        <w:t>The value at index 3 is removed:  [9, 7, 4, 3, 2, 45]</w:t>
      </w:r>
    </w:p>
    <w:p w:rsidR="00E56453" w:rsidRDefault="00566B41" w:rsidP="00566B41">
      <w:pPr>
        <w:shd w:val="clear" w:color="auto" w:fill="00FFCC"/>
        <w:rPr>
          <w:rStyle w:val="Strong"/>
          <w:rFonts w:ascii="Segoe UI" w:eastAsiaTheme="majorEastAsia" w:hAnsi="Segoe UI" w:cs="Segoe UI"/>
          <w:bCs w:val="0"/>
          <w:color w:val="212529"/>
          <w:sz w:val="32"/>
        </w:rPr>
      </w:pPr>
      <w:r w:rsidRPr="00566B41">
        <w:rPr>
          <w:rStyle w:val="Strong"/>
          <w:rFonts w:ascii="Segoe UI" w:hAnsi="Segoe UI" w:cs="Segoe UI"/>
          <w:b w:val="0"/>
          <w:bCs w:val="0"/>
          <w:color w:val="212529"/>
          <w:sz w:val="32"/>
        </w:rPr>
        <w:t>The value 45 is removed from the list:  [9, 7, 4, 3, 2]</w:t>
      </w:r>
      <w:r w:rsidR="00E56453">
        <w:rPr>
          <w:rStyle w:val="Strong"/>
          <w:rFonts w:ascii="Segoe UI" w:hAnsi="Segoe UI" w:cs="Segoe UI"/>
          <w:bCs w:val="0"/>
          <w:color w:val="212529"/>
          <w:sz w:val="32"/>
        </w:rPr>
        <w:br w:type="page"/>
      </w:r>
    </w:p>
    <w:p w:rsidR="000F0E41" w:rsidRPr="000F0E41" w:rsidRDefault="00634B60" w:rsidP="000F0E41">
      <w:pPr>
        <w:pStyle w:val="Heading5"/>
        <w:shd w:val="clear" w:color="auto" w:fill="F8F9FA"/>
        <w:spacing w:before="0"/>
        <w:rPr>
          <w:rFonts w:ascii="Segoe UI" w:hAnsi="Segoe UI" w:cs="Segoe UI"/>
          <w:b/>
          <w:color w:val="212529"/>
          <w:sz w:val="32"/>
        </w:rPr>
      </w:pPr>
      <w:r w:rsidRPr="000F0E41">
        <w:rPr>
          <w:rStyle w:val="Strong"/>
          <w:rFonts w:ascii="Segoe UI" w:hAnsi="Segoe UI" w:cs="Segoe UI"/>
          <w:bCs w:val="0"/>
          <w:color w:val="212529"/>
          <w:sz w:val="32"/>
        </w:rPr>
        <w:lastRenderedPageBreak/>
        <w:t>Tuples in Python:</w:t>
      </w:r>
    </w:p>
    <w:p w:rsidR="00634B60" w:rsidRPr="00634B60" w:rsidRDefault="00634B60" w:rsidP="00634B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22"/>
        </w:rPr>
      </w:pPr>
      <w:r w:rsidRPr="00634B60">
        <w:rPr>
          <w:rFonts w:ascii="Helvetica" w:hAnsi="Helvetica" w:cs="Helvetica"/>
          <w:color w:val="212529"/>
          <w:sz w:val="32"/>
          <w:szCs w:val="22"/>
        </w:rPr>
        <w:t>A tuple is an immutable (can’t change or modified) data type in Python.</w:t>
      </w:r>
    </w:p>
    <w:p w:rsidR="00634B60" w:rsidRPr="00634B60" w:rsidRDefault="00634B60" w:rsidP="00634B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22"/>
        </w:rPr>
      </w:pPr>
      <w:r w:rsidRPr="00634B60">
        <w:rPr>
          <w:rFonts w:ascii="Helvetica" w:hAnsi="Helvetica" w:cs="Helvetica"/>
          <w:color w:val="212529"/>
          <w:sz w:val="32"/>
          <w:szCs w:val="22"/>
        </w:rPr>
        <w:t>a = ()              #It is an example of empty tuple</w:t>
      </w:r>
    </w:p>
    <w:p w:rsidR="000F0E41" w:rsidRPr="000F0E41" w:rsidRDefault="000F0E41" w:rsidP="000F0E4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</w:rPr>
      </w:pPr>
      <w:r w:rsidRPr="000F0E41">
        <w:rPr>
          <w:rFonts w:ascii="Helvetica" w:eastAsia="Times New Roman" w:hAnsi="Helvetica" w:cs="Helvetica"/>
          <w:color w:val="212529"/>
          <w:sz w:val="32"/>
        </w:rPr>
        <w:t>a = ()              #It is an example of empty tuple</w:t>
      </w:r>
    </w:p>
    <w:p w:rsidR="000F0E41" w:rsidRPr="000F0E41" w:rsidRDefault="000F0E41" w:rsidP="000F0E41">
      <w:pPr>
        <w:shd w:val="clear" w:color="auto" w:fill="F8F9FA"/>
        <w:spacing w:after="100" w:afterAutospacing="1" w:line="240" w:lineRule="auto"/>
        <w:rPr>
          <w:ins w:id="0" w:author="Unknown"/>
          <w:rFonts w:ascii="Helvetica" w:eastAsia="Times New Roman" w:hAnsi="Helvetica" w:cs="Helvetica"/>
          <w:color w:val="212529"/>
          <w:sz w:val="32"/>
        </w:rPr>
      </w:pPr>
      <w:ins w:id="1" w:author="Unknown">
        <w:r w:rsidRPr="000F0E41">
          <w:rPr>
            <w:rFonts w:ascii="Helvetica" w:eastAsia="Times New Roman" w:hAnsi="Helvetica" w:cs="Helvetica"/>
            <w:color w:val="212529"/>
            <w:sz w:val="32"/>
          </w:rPr>
          <w:t>a = (1,)           #Tuple with only one element needs a comma</w:t>
        </w:r>
      </w:ins>
    </w:p>
    <w:p w:rsidR="000F0E41" w:rsidRPr="000F0E41" w:rsidRDefault="000F0E41" w:rsidP="000F0E41">
      <w:pPr>
        <w:shd w:val="clear" w:color="auto" w:fill="F8F9FA"/>
        <w:spacing w:after="100" w:afterAutospacing="1" w:line="240" w:lineRule="auto"/>
        <w:rPr>
          <w:ins w:id="2" w:author="Unknown"/>
          <w:rFonts w:ascii="Helvetica" w:eastAsia="Times New Roman" w:hAnsi="Helvetica" w:cs="Helvetica"/>
          <w:color w:val="212529"/>
          <w:sz w:val="32"/>
        </w:rPr>
      </w:pPr>
      <w:ins w:id="3" w:author="Unknown">
        <w:r w:rsidRPr="000F0E41">
          <w:rPr>
            <w:rFonts w:ascii="Helvetica" w:eastAsia="Times New Roman" w:hAnsi="Helvetica" w:cs="Helvetica"/>
            <w:color w:val="212529"/>
            <w:sz w:val="32"/>
          </w:rPr>
          <w:t>a = (1, 7, 2)   #Tuple with more than one element</w:t>
        </w:r>
      </w:ins>
    </w:p>
    <w:p w:rsidR="000F0E41" w:rsidRPr="000F0E41" w:rsidRDefault="000F0E41" w:rsidP="000F0E41">
      <w:pPr>
        <w:shd w:val="clear" w:color="auto" w:fill="F8F9FA"/>
        <w:spacing w:after="100" w:afterAutospacing="1" w:line="240" w:lineRule="auto"/>
        <w:rPr>
          <w:ins w:id="4" w:author="Unknown"/>
          <w:rFonts w:ascii="Helvetica" w:eastAsia="Times New Roman" w:hAnsi="Helvetica" w:cs="Helvetica"/>
          <w:color w:val="212529"/>
          <w:sz w:val="32"/>
        </w:rPr>
      </w:pPr>
      <w:ins w:id="5" w:author="Unknown">
        <w:r w:rsidRPr="000F0E41">
          <w:rPr>
            <w:rFonts w:ascii="Helvetica" w:eastAsia="Times New Roman" w:hAnsi="Helvetica" w:cs="Helvetica"/>
            <w:color w:val="212529"/>
            <w:sz w:val="32"/>
          </w:rPr>
          <w:t>Once defined, tuple elements can’t be manipulated or altered.</w:t>
        </w:r>
      </w:ins>
    </w:p>
    <w:p w:rsidR="000F0E41" w:rsidRPr="000F0E41" w:rsidRDefault="000F0E41" w:rsidP="000F0E41">
      <w:pPr>
        <w:shd w:val="clear" w:color="auto" w:fill="F8F9FA"/>
        <w:spacing w:after="100" w:afterAutospacing="1" w:line="240" w:lineRule="auto"/>
        <w:rPr>
          <w:ins w:id="6" w:author="Unknown"/>
          <w:rFonts w:ascii="Helvetica" w:eastAsia="Times New Roman" w:hAnsi="Helvetica" w:cs="Helvetica"/>
          <w:b/>
          <w:color w:val="212529"/>
          <w:sz w:val="32"/>
        </w:rPr>
      </w:pPr>
      <w:ins w:id="7" w:author="Unknown">
        <w:r w:rsidRPr="000F0E41">
          <w:rPr>
            <w:rFonts w:ascii="Helvetica" w:eastAsia="Times New Roman" w:hAnsi="Helvetica" w:cs="Helvetica"/>
            <w:b/>
            <w:bCs/>
            <w:color w:val="212529"/>
            <w:sz w:val="32"/>
          </w:rPr>
          <w:t>Tuple methods:</w:t>
        </w:r>
      </w:ins>
    </w:p>
    <w:p w:rsidR="000F0E41" w:rsidRPr="000F0E41" w:rsidRDefault="000F0E41" w:rsidP="000F0E41">
      <w:pPr>
        <w:shd w:val="clear" w:color="auto" w:fill="F8F9FA"/>
        <w:spacing w:after="100" w:afterAutospacing="1" w:line="240" w:lineRule="auto"/>
        <w:rPr>
          <w:ins w:id="8" w:author="Unknown"/>
          <w:rFonts w:ascii="Helvetica" w:eastAsia="Times New Roman" w:hAnsi="Helvetica" w:cs="Helvetica"/>
          <w:color w:val="212529"/>
          <w:sz w:val="32"/>
        </w:rPr>
      </w:pPr>
      <w:ins w:id="9" w:author="Unknown">
        <w:r w:rsidRPr="000F0E41">
          <w:rPr>
            <w:rFonts w:ascii="Helvetica" w:eastAsia="Times New Roman" w:hAnsi="Helvetica" w:cs="Helvetica"/>
            <w:color w:val="212529"/>
            <w:sz w:val="32"/>
          </w:rPr>
          <w:t>Consider the following tuple,</w:t>
        </w:r>
      </w:ins>
    </w:p>
    <w:p w:rsidR="000F0E41" w:rsidRPr="000F0E41" w:rsidRDefault="000F0E41" w:rsidP="000F0E41">
      <w:pPr>
        <w:shd w:val="clear" w:color="auto" w:fill="F8F9FA"/>
        <w:spacing w:after="100" w:afterAutospacing="1" w:line="240" w:lineRule="auto"/>
        <w:rPr>
          <w:ins w:id="10" w:author="Unknown"/>
          <w:rFonts w:ascii="Helvetica" w:eastAsia="Times New Roman" w:hAnsi="Helvetica" w:cs="Helvetica"/>
          <w:color w:val="212529"/>
          <w:sz w:val="32"/>
        </w:rPr>
      </w:pPr>
      <w:ins w:id="11" w:author="Unknown">
        <w:r w:rsidRPr="000F0E41">
          <w:rPr>
            <w:rFonts w:ascii="Helvetica" w:eastAsia="Times New Roman" w:hAnsi="Helvetica" w:cs="Helvetica"/>
            <w:color w:val="212529"/>
            <w:sz w:val="32"/>
          </w:rPr>
          <w:t>a = (1, 7, 2)</w:t>
        </w:r>
      </w:ins>
    </w:p>
    <w:p w:rsidR="000F0E41" w:rsidRPr="000F0E41" w:rsidRDefault="000F0E41" w:rsidP="000F0E41">
      <w:pPr>
        <w:numPr>
          <w:ilvl w:val="0"/>
          <w:numId w:val="35"/>
        </w:numPr>
        <w:shd w:val="clear" w:color="auto" w:fill="F8F9FA"/>
        <w:spacing w:before="100" w:beforeAutospacing="1" w:after="100" w:afterAutospacing="1" w:line="240" w:lineRule="auto"/>
        <w:rPr>
          <w:ins w:id="12" w:author="Unknown"/>
          <w:rFonts w:ascii="Helvetica" w:eastAsia="Times New Roman" w:hAnsi="Helvetica" w:cs="Helvetica"/>
          <w:color w:val="212529"/>
          <w:sz w:val="32"/>
        </w:rPr>
      </w:pPr>
      <w:ins w:id="13" w:author="Unknown">
        <w:r w:rsidRPr="000F0E41">
          <w:rPr>
            <w:rFonts w:ascii="Helvetica" w:eastAsia="Times New Roman" w:hAnsi="Helvetica" w:cs="Helvetica"/>
            <w:b/>
            <w:bCs/>
            <w:color w:val="212529"/>
            <w:sz w:val="32"/>
          </w:rPr>
          <w:t>count(1) – </w:t>
        </w:r>
        <w:r w:rsidRPr="000F0E41">
          <w:rPr>
            <w:rFonts w:ascii="Helvetica" w:eastAsia="Times New Roman" w:hAnsi="Helvetica" w:cs="Helvetica"/>
            <w:color w:val="212529"/>
            <w:sz w:val="32"/>
          </w:rPr>
          <w:t>It will return number of times 1 occurs in a.</w:t>
        </w:r>
      </w:ins>
    </w:p>
    <w:p w:rsidR="000F0E41" w:rsidRPr="000F0E41" w:rsidRDefault="000F0E41" w:rsidP="000F0E41">
      <w:pPr>
        <w:numPr>
          <w:ilvl w:val="0"/>
          <w:numId w:val="35"/>
        </w:numPr>
        <w:shd w:val="clear" w:color="auto" w:fill="F8F9FA"/>
        <w:spacing w:before="100" w:beforeAutospacing="1" w:after="100" w:afterAutospacing="1" w:line="240" w:lineRule="auto"/>
        <w:rPr>
          <w:ins w:id="14" w:author="Unknown"/>
          <w:rFonts w:ascii="Helvetica" w:eastAsia="Times New Roman" w:hAnsi="Helvetica" w:cs="Helvetica"/>
          <w:color w:val="212529"/>
          <w:sz w:val="32"/>
        </w:rPr>
      </w:pPr>
      <w:ins w:id="15" w:author="Unknown">
        <w:r w:rsidRPr="000F0E41">
          <w:rPr>
            <w:rFonts w:ascii="Helvetica" w:eastAsia="Times New Roman" w:hAnsi="Helvetica" w:cs="Helvetica"/>
            <w:b/>
            <w:bCs/>
            <w:color w:val="212529"/>
            <w:sz w:val="32"/>
          </w:rPr>
          <w:t>index(1) – </w:t>
        </w:r>
        <w:r w:rsidRPr="000F0E41">
          <w:rPr>
            <w:rFonts w:ascii="Helvetica" w:eastAsia="Times New Roman" w:hAnsi="Helvetica" w:cs="Helvetica"/>
            <w:color w:val="212529"/>
            <w:sz w:val="32"/>
          </w:rPr>
          <w:t>It will return the index of first occurrence of 1 in a.</w:t>
        </w:r>
      </w:ins>
    </w:p>
    <w:p w:rsidR="000F0E41" w:rsidRDefault="000F0E41" w:rsidP="000F0E41">
      <w:pPr>
        <w:pStyle w:val="NormalWeb"/>
        <w:shd w:val="clear" w:color="auto" w:fill="F8F9FA"/>
        <w:spacing w:before="0" w:beforeAutospacing="0"/>
      </w:pPr>
    </w:p>
    <w:p w:rsidR="000F0E41" w:rsidRPr="000E76DC" w:rsidRDefault="000E76DC" w:rsidP="000F0E41">
      <w:pPr>
        <w:rPr>
          <w:b/>
          <w:sz w:val="32"/>
          <w:szCs w:val="32"/>
          <w:u w:val="single"/>
        </w:rPr>
      </w:pPr>
      <w:r w:rsidRPr="000E76DC">
        <w:rPr>
          <w:b/>
          <w:sz w:val="32"/>
          <w:szCs w:val="32"/>
          <w:u w:val="single"/>
        </w:rPr>
        <w:t>Code for understanding Touple:</w:t>
      </w: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E76DC">
        <w:rPr>
          <w:rFonts w:ascii="Consolas" w:eastAsia="Times New Roman" w:hAnsi="Consolas" w:cs="Times New Roman"/>
          <w:color w:val="6A9955"/>
          <w:sz w:val="32"/>
          <w:szCs w:val="32"/>
        </w:rPr>
        <w:t># This is an Tuple but it is simlar like list but the major differece is you can't change the tuple at any cost.</w:t>
      </w: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t = [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3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45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7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]</w:t>
      </w: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E76DC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E76DC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0E76DC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0E76DC">
        <w:rPr>
          <w:rFonts w:ascii="Consolas" w:eastAsia="Times New Roman" w:hAnsi="Consolas" w:cs="Times New Roman"/>
          <w:color w:val="CE9178"/>
          <w:sz w:val="32"/>
          <w:szCs w:val="32"/>
        </w:rPr>
        <w:t>Printing the tuple t: "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t)</w:t>
      </w: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t1 = ()  </w:t>
      </w:r>
      <w:r w:rsidRPr="000E76DC">
        <w:rPr>
          <w:rFonts w:ascii="Consolas" w:eastAsia="Times New Roman" w:hAnsi="Consolas" w:cs="Times New Roman"/>
          <w:color w:val="6A9955"/>
          <w:sz w:val="32"/>
          <w:szCs w:val="32"/>
        </w:rPr>
        <w:t># This is an Empty Tuple</w:t>
      </w: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E76DC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E76DC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0E76DC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0E76DC">
        <w:rPr>
          <w:rFonts w:ascii="Consolas" w:eastAsia="Times New Roman" w:hAnsi="Consolas" w:cs="Times New Roman"/>
          <w:color w:val="CE9178"/>
          <w:sz w:val="32"/>
          <w:szCs w:val="32"/>
        </w:rPr>
        <w:t>Printing the tuple t1: "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t1)</w:t>
      </w: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t2 = (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,)  </w:t>
      </w:r>
      <w:r w:rsidRPr="000E76DC">
        <w:rPr>
          <w:rFonts w:ascii="Consolas" w:eastAsia="Times New Roman" w:hAnsi="Consolas" w:cs="Times New Roman"/>
          <w:color w:val="6A9955"/>
          <w:sz w:val="32"/>
          <w:szCs w:val="32"/>
        </w:rPr>
        <w:t># The way of declaring tuple with single elements</w:t>
      </w: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E76DC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E76DC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0E76DC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0E76DC">
        <w:rPr>
          <w:rFonts w:ascii="Consolas" w:eastAsia="Times New Roman" w:hAnsi="Consolas" w:cs="Times New Roman"/>
          <w:color w:val="CE9178"/>
          <w:sz w:val="32"/>
          <w:szCs w:val="32"/>
        </w:rPr>
        <w:t>The tuple with single element t2: "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t2)</w:t>
      </w: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t = (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6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8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)  </w:t>
      </w:r>
      <w:r w:rsidRPr="000E76DC">
        <w:rPr>
          <w:rFonts w:ascii="Consolas" w:eastAsia="Times New Roman" w:hAnsi="Consolas" w:cs="Times New Roman"/>
          <w:color w:val="6A9955"/>
          <w:sz w:val="32"/>
          <w:szCs w:val="32"/>
        </w:rPr>
        <w:t># REWRITTED the above tuple</w:t>
      </w: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E76DC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E76DC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0E76DC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0E76DC">
        <w:rPr>
          <w:rFonts w:ascii="Consolas" w:eastAsia="Times New Roman" w:hAnsi="Consolas" w:cs="Times New Roman"/>
          <w:color w:val="CE9178"/>
          <w:sz w:val="32"/>
          <w:szCs w:val="32"/>
        </w:rPr>
        <w:t>The tule t is: "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t)</w:t>
      </w: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E76DC">
        <w:rPr>
          <w:rFonts w:ascii="Consolas" w:eastAsia="Times New Roman" w:hAnsi="Consolas" w:cs="Times New Roman"/>
          <w:color w:val="6A9955"/>
          <w:sz w:val="32"/>
          <w:szCs w:val="32"/>
        </w:rPr>
        <w:t># for counting the repeatatin of value in the tuple</w:t>
      </w: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E76DC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E76DC">
        <w:rPr>
          <w:rFonts w:ascii="Consolas" w:eastAsia="Times New Roman" w:hAnsi="Consolas" w:cs="Times New Roman"/>
          <w:color w:val="CE9178"/>
          <w:sz w:val="32"/>
          <w:szCs w:val="32"/>
        </w:rPr>
        <w:t>"The value repeating how much times: "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t.count(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E76DC">
        <w:rPr>
          <w:rFonts w:ascii="Consolas" w:eastAsia="Times New Roman" w:hAnsi="Consolas" w:cs="Times New Roman"/>
          <w:color w:val="DCDCAA"/>
          <w:sz w:val="32"/>
          <w:szCs w:val="32"/>
        </w:rPr>
        <w:lastRenderedPageBreak/>
        <w:t>print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E76DC">
        <w:rPr>
          <w:rFonts w:ascii="Consolas" w:eastAsia="Times New Roman" w:hAnsi="Consolas" w:cs="Times New Roman"/>
          <w:color w:val="CE9178"/>
          <w:sz w:val="32"/>
          <w:szCs w:val="32"/>
        </w:rPr>
        <w:t>"The index is: "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t.index(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))  </w:t>
      </w:r>
      <w:r w:rsidRPr="000E76DC">
        <w:rPr>
          <w:rFonts w:ascii="Consolas" w:eastAsia="Times New Roman" w:hAnsi="Consolas" w:cs="Times New Roman"/>
          <w:color w:val="6A9955"/>
          <w:sz w:val="32"/>
          <w:szCs w:val="32"/>
        </w:rPr>
        <w:t># for finding the value at which index</w:t>
      </w: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t4 = [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9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7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]</w:t>
      </w: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E76DC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E76DC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0E76DC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0E76DC">
        <w:rPr>
          <w:rFonts w:ascii="Consolas" w:eastAsia="Times New Roman" w:hAnsi="Consolas" w:cs="Times New Roman"/>
          <w:color w:val="CE9178"/>
          <w:sz w:val="32"/>
          <w:szCs w:val="32"/>
        </w:rPr>
        <w:t>The tuple is: "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t4)</w:t>
      </w: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E76DC">
        <w:rPr>
          <w:rFonts w:ascii="Consolas" w:eastAsia="Times New Roman" w:hAnsi="Consolas" w:cs="Times New Roman"/>
          <w:color w:val="6A9955"/>
          <w:sz w:val="32"/>
          <w:szCs w:val="32"/>
        </w:rPr>
        <w:t># difference beween count and index function at tuple so here index will give starting index only</w:t>
      </w: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E76DC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E76DC">
        <w:rPr>
          <w:rFonts w:ascii="Consolas" w:eastAsia="Times New Roman" w:hAnsi="Consolas" w:cs="Times New Roman"/>
          <w:color w:val="CE9178"/>
          <w:sz w:val="32"/>
          <w:szCs w:val="32"/>
        </w:rPr>
        <w:t>"Number of zeroes by count function: "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t4.count(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E76DC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E76DC">
        <w:rPr>
          <w:rFonts w:ascii="Consolas" w:eastAsia="Times New Roman" w:hAnsi="Consolas" w:cs="Times New Roman"/>
          <w:color w:val="CE9178"/>
          <w:sz w:val="32"/>
          <w:szCs w:val="32"/>
        </w:rPr>
        <w:t>"Number of Zeroes by Index function: "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, t4.index(</w:t>
      </w:r>
      <w:r w:rsidRPr="000E76DC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0E76DC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0E76DC" w:rsidRPr="000E76DC" w:rsidRDefault="000E76DC" w:rsidP="000E76D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F70C1" w:rsidRDefault="000F70C1" w:rsidP="000F0E41"/>
    <w:p w:rsidR="000E76DC" w:rsidRDefault="000E76DC" w:rsidP="000F0E41">
      <w:pPr>
        <w:rPr>
          <w:b/>
          <w:sz w:val="32"/>
          <w:szCs w:val="32"/>
          <w:u w:val="single"/>
        </w:rPr>
      </w:pPr>
      <w:r w:rsidRPr="000E76DC">
        <w:rPr>
          <w:b/>
          <w:sz w:val="32"/>
          <w:szCs w:val="32"/>
          <w:u w:val="single"/>
        </w:rPr>
        <w:t>Output:</w:t>
      </w:r>
    </w:p>
    <w:p w:rsidR="00A10B7E" w:rsidRPr="00A10B7E" w:rsidRDefault="00A10B7E" w:rsidP="00A10B7E">
      <w:pPr>
        <w:shd w:val="clear" w:color="auto" w:fill="00FFCC"/>
        <w:rPr>
          <w:sz w:val="32"/>
          <w:szCs w:val="32"/>
        </w:rPr>
      </w:pPr>
      <w:r>
        <w:rPr>
          <w:sz w:val="32"/>
          <w:szCs w:val="32"/>
        </w:rPr>
        <w:t>P</w:t>
      </w:r>
      <w:r w:rsidRPr="00A10B7E">
        <w:rPr>
          <w:sz w:val="32"/>
          <w:szCs w:val="32"/>
        </w:rPr>
        <w:t>rinting the tuple t:  [3, 45, 7, 4, 1, 0]</w:t>
      </w:r>
    </w:p>
    <w:p w:rsidR="00A10B7E" w:rsidRPr="00A10B7E" w:rsidRDefault="00A10B7E" w:rsidP="00A10B7E">
      <w:pPr>
        <w:shd w:val="clear" w:color="auto" w:fill="00FFCC"/>
        <w:rPr>
          <w:sz w:val="32"/>
          <w:szCs w:val="32"/>
        </w:rPr>
      </w:pPr>
    </w:p>
    <w:p w:rsidR="00A10B7E" w:rsidRPr="00A10B7E" w:rsidRDefault="00A10B7E" w:rsidP="00A10B7E">
      <w:pPr>
        <w:shd w:val="clear" w:color="auto" w:fill="00FFCC"/>
        <w:rPr>
          <w:sz w:val="32"/>
          <w:szCs w:val="32"/>
        </w:rPr>
      </w:pPr>
    </w:p>
    <w:p w:rsidR="00A10B7E" w:rsidRPr="00A10B7E" w:rsidRDefault="00A10B7E" w:rsidP="00A10B7E">
      <w:pPr>
        <w:shd w:val="clear" w:color="auto" w:fill="00FFCC"/>
        <w:rPr>
          <w:sz w:val="32"/>
          <w:szCs w:val="32"/>
        </w:rPr>
      </w:pPr>
      <w:r w:rsidRPr="00A10B7E">
        <w:rPr>
          <w:sz w:val="32"/>
          <w:szCs w:val="32"/>
        </w:rPr>
        <w:t>Printing the tuple t1:  ()</w:t>
      </w:r>
    </w:p>
    <w:p w:rsidR="00A10B7E" w:rsidRPr="00A10B7E" w:rsidRDefault="00A10B7E" w:rsidP="00A10B7E">
      <w:pPr>
        <w:shd w:val="clear" w:color="auto" w:fill="00FFCC"/>
        <w:rPr>
          <w:sz w:val="32"/>
          <w:szCs w:val="32"/>
        </w:rPr>
      </w:pPr>
    </w:p>
    <w:p w:rsidR="00A10B7E" w:rsidRPr="00A10B7E" w:rsidRDefault="00A10B7E" w:rsidP="00A10B7E">
      <w:pPr>
        <w:shd w:val="clear" w:color="auto" w:fill="00FFCC"/>
        <w:rPr>
          <w:sz w:val="32"/>
          <w:szCs w:val="32"/>
        </w:rPr>
      </w:pPr>
    </w:p>
    <w:p w:rsidR="00A10B7E" w:rsidRPr="00A10B7E" w:rsidRDefault="00A10B7E" w:rsidP="00A10B7E">
      <w:pPr>
        <w:shd w:val="clear" w:color="auto" w:fill="00FFCC"/>
        <w:rPr>
          <w:sz w:val="32"/>
          <w:szCs w:val="32"/>
        </w:rPr>
      </w:pPr>
      <w:r w:rsidRPr="00A10B7E">
        <w:rPr>
          <w:sz w:val="32"/>
          <w:szCs w:val="32"/>
        </w:rPr>
        <w:t>The tuple with single element t2:  (2,)</w:t>
      </w:r>
    </w:p>
    <w:p w:rsidR="00A10B7E" w:rsidRPr="00A10B7E" w:rsidRDefault="00A10B7E" w:rsidP="00A10B7E">
      <w:pPr>
        <w:shd w:val="clear" w:color="auto" w:fill="00FFCC"/>
        <w:rPr>
          <w:sz w:val="32"/>
          <w:szCs w:val="32"/>
        </w:rPr>
      </w:pPr>
    </w:p>
    <w:p w:rsidR="00A10B7E" w:rsidRPr="00A10B7E" w:rsidRDefault="00A10B7E" w:rsidP="00A10B7E">
      <w:pPr>
        <w:shd w:val="clear" w:color="auto" w:fill="00FFCC"/>
        <w:rPr>
          <w:sz w:val="32"/>
          <w:szCs w:val="32"/>
        </w:rPr>
      </w:pPr>
    </w:p>
    <w:p w:rsidR="00A10B7E" w:rsidRPr="00A10B7E" w:rsidRDefault="00A10B7E" w:rsidP="00A10B7E">
      <w:pPr>
        <w:shd w:val="clear" w:color="auto" w:fill="00FFCC"/>
        <w:rPr>
          <w:sz w:val="32"/>
          <w:szCs w:val="32"/>
        </w:rPr>
      </w:pPr>
      <w:r w:rsidRPr="00A10B7E">
        <w:rPr>
          <w:sz w:val="32"/>
          <w:szCs w:val="32"/>
        </w:rPr>
        <w:t>The tule t is:  (1, 2, 4, 6, 8, 2, 10)</w:t>
      </w:r>
    </w:p>
    <w:p w:rsidR="00A10B7E" w:rsidRPr="00A10B7E" w:rsidRDefault="00A10B7E" w:rsidP="00A10B7E">
      <w:pPr>
        <w:shd w:val="clear" w:color="auto" w:fill="00FFCC"/>
        <w:rPr>
          <w:sz w:val="32"/>
          <w:szCs w:val="32"/>
        </w:rPr>
      </w:pPr>
      <w:r w:rsidRPr="00A10B7E">
        <w:rPr>
          <w:sz w:val="32"/>
          <w:szCs w:val="32"/>
        </w:rPr>
        <w:t>The value repeating how much times:  2</w:t>
      </w:r>
    </w:p>
    <w:p w:rsidR="00A10B7E" w:rsidRPr="00A10B7E" w:rsidRDefault="00A10B7E" w:rsidP="00A10B7E">
      <w:pPr>
        <w:shd w:val="clear" w:color="auto" w:fill="00FFCC"/>
        <w:rPr>
          <w:sz w:val="32"/>
          <w:szCs w:val="32"/>
        </w:rPr>
      </w:pPr>
      <w:r w:rsidRPr="00A10B7E">
        <w:rPr>
          <w:sz w:val="32"/>
          <w:szCs w:val="32"/>
        </w:rPr>
        <w:t>The index is:  1</w:t>
      </w:r>
    </w:p>
    <w:p w:rsidR="00A10B7E" w:rsidRPr="00A10B7E" w:rsidRDefault="00A10B7E" w:rsidP="00A10B7E">
      <w:pPr>
        <w:shd w:val="clear" w:color="auto" w:fill="00FFCC"/>
        <w:rPr>
          <w:sz w:val="32"/>
          <w:szCs w:val="32"/>
        </w:rPr>
      </w:pPr>
    </w:p>
    <w:p w:rsidR="00A10B7E" w:rsidRPr="00A10B7E" w:rsidRDefault="00A10B7E" w:rsidP="00A10B7E">
      <w:pPr>
        <w:shd w:val="clear" w:color="auto" w:fill="00FFCC"/>
        <w:rPr>
          <w:sz w:val="32"/>
          <w:szCs w:val="32"/>
        </w:rPr>
      </w:pPr>
    </w:p>
    <w:p w:rsidR="00A10B7E" w:rsidRPr="00A10B7E" w:rsidRDefault="00A10B7E" w:rsidP="00A10B7E">
      <w:pPr>
        <w:shd w:val="clear" w:color="auto" w:fill="00FFCC"/>
        <w:rPr>
          <w:sz w:val="32"/>
          <w:szCs w:val="32"/>
        </w:rPr>
      </w:pPr>
      <w:r w:rsidRPr="00A10B7E">
        <w:rPr>
          <w:sz w:val="32"/>
          <w:szCs w:val="32"/>
        </w:rPr>
        <w:t>The tuple is:  [4, 0, 5, 9, 0, 7, 0]</w:t>
      </w:r>
    </w:p>
    <w:p w:rsidR="00A10B7E" w:rsidRPr="00A10B7E" w:rsidRDefault="00A10B7E" w:rsidP="00A10B7E">
      <w:pPr>
        <w:shd w:val="clear" w:color="auto" w:fill="00FFCC"/>
        <w:rPr>
          <w:sz w:val="32"/>
          <w:szCs w:val="32"/>
        </w:rPr>
      </w:pPr>
      <w:r w:rsidRPr="00A10B7E">
        <w:rPr>
          <w:sz w:val="32"/>
          <w:szCs w:val="32"/>
        </w:rPr>
        <w:lastRenderedPageBreak/>
        <w:t>Number of zeroes by count function:  3</w:t>
      </w:r>
    </w:p>
    <w:p w:rsidR="000E76DC" w:rsidRPr="000E76DC" w:rsidRDefault="00A10B7E" w:rsidP="00A10B7E">
      <w:pPr>
        <w:shd w:val="clear" w:color="auto" w:fill="00FFCC"/>
        <w:rPr>
          <w:sz w:val="32"/>
          <w:szCs w:val="32"/>
        </w:rPr>
      </w:pPr>
      <w:r w:rsidRPr="00A10B7E">
        <w:rPr>
          <w:sz w:val="32"/>
          <w:szCs w:val="32"/>
        </w:rPr>
        <w:t>Number of Zeroes by Index function:  1</w:t>
      </w:r>
    </w:p>
    <w:sectPr w:rsidR="000E76DC" w:rsidRPr="000E76DC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8F8" w:rsidRDefault="00FD38F8" w:rsidP="00840545">
      <w:pPr>
        <w:spacing w:after="0" w:line="240" w:lineRule="auto"/>
      </w:pPr>
      <w:r>
        <w:separator/>
      </w:r>
    </w:p>
  </w:endnote>
  <w:endnote w:type="continuationSeparator" w:id="1">
    <w:p w:rsidR="00FD38F8" w:rsidRDefault="00FD38F8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8F8" w:rsidRDefault="00FD38F8" w:rsidP="00840545">
      <w:pPr>
        <w:spacing w:after="0" w:line="240" w:lineRule="auto"/>
      </w:pPr>
      <w:r>
        <w:separator/>
      </w:r>
    </w:p>
  </w:footnote>
  <w:footnote w:type="continuationSeparator" w:id="1">
    <w:p w:rsidR="00FD38F8" w:rsidRDefault="00FD38F8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57926"/>
    <w:multiLevelType w:val="multilevel"/>
    <w:tmpl w:val="FAC2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F1789"/>
    <w:multiLevelType w:val="multilevel"/>
    <w:tmpl w:val="1F70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CD20FA"/>
    <w:multiLevelType w:val="multilevel"/>
    <w:tmpl w:val="7DBA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51C1D"/>
    <w:multiLevelType w:val="multilevel"/>
    <w:tmpl w:val="8C78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3A7A4A"/>
    <w:multiLevelType w:val="multilevel"/>
    <w:tmpl w:val="5BB6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9A7FE3"/>
    <w:multiLevelType w:val="multilevel"/>
    <w:tmpl w:val="F5EA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623B9B"/>
    <w:multiLevelType w:val="multilevel"/>
    <w:tmpl w:val="C7D8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AD16C2"/>
    <w:multiLevelType w:val="multilevel"/>
    <w:tmpl w:val="8DEE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064D3E"/>
    <w:multiLevelType w:val="multilevel"/>
    <w:tmpl w:val="1E4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734108"/>
    <w:multiLevelType w:val="multilevel"/>
    <w:tmpl w:val="2FF0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AD6AA0"/>
    <w:multiLevelType w:val="hybridMultilevel"/>
    <w:tmpl w:val="90DC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9E0AAA"/>
    <w:multiLevelType w:val="multilevel"/>
    <w:tmpl w:val="A892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1016B9"/>
    <w:multiLevelType w:val="multilevel"/>
    <w:tmpl w:val="F4DC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18721B"/>
    <w:multiLevelType w:val="multilevel"/>
    <w:tmpl w:val="AB2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6E41AB"/>
    <w:multiLevelType w:val="multilevel"/>
    <w:tmpl w:val="E39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6D7393"/>
    <w:multiLevelType w:val="multilevel"/>
    <w:tmpl w:val="1BA0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DC6197"/>
    <w:multiLevelType w:val="multilevel"/>
    <w:tmpl w:val="690A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E514E2"/>
    <w:multiLevelType w:val="multilevel"/>
    <w:tmpl w:val="A924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B52022"/>
    <w:multiLevelType w:val="multilevel"/>
    <w:tmpl w:val="FBBA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890ED5"/>
    <w:multiLevelType w:val="multilevel"/>
    <w:tmpl w:val="5B4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62080A"/>
    <w:multiLevelType w:val="multilevel"/>
    <w:tmpl w:val="0E42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9C23B9"/>
    <w:multiLevelType w:val="multilevel"/>
    <w:tmpl w:val="485A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F4243C"/>
    <w:multiLevelType w:val="multilevel"/>
    <w:tmpl w:val="89B8F5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8"/>
  </w:num>
  <w:num w:numId="5">
    <w:abstractNumId w:val="31"/>
  </w:num>
  <w:num w:numId="6">
    <w:abstractNumId w:val="0"/>
  </w:num>
  <w:num w:numId="7">
    <w:abstractNumId w:val="6"/>
  </w:num>
  <w:num w:numId="8">
    <w:abstractNumId w:val="32"/>
  </w:num>
  <w:num w:numId="9">
    <w:abstractNumId w:val="20"/>
  </w:num>
  <w:num w:numId="10">
    <w:abstractNumId w:val="11"/>
  </w:num>
  <w:num w:numId="11">
    <w:abstractNumId w:val="19"/>
  </w:num>
  <w:num w:numId="12">
    <w:abstractNumId w:val="21"/>
  </w:num>
  <w:num w:numId="13">
    <w:abstractNumId w:val="13"/>
  </w:num>
  <w:num w:numId="14">
    <w:abstractNumId w:val="23"/>
  </w:num>
  <w:num w:numId="15">
    <w:abstractNumId w:val="4"/>
  </w:num>
  <w:num w:numId="16">
    <w:abstractNumId w:val="26"/>
  </w:num>
  <w:num w:numId="17">
    <w:abstractNumId w:val="16"/>
  </w:num>
  <w:num w:numId="18">
    <w:abstractNumId w:val="29"/>
  </w:num>
  <w:num w:numId="19">
    <w:abstractNumId w:val="14"/>
  </w:num>
  <w:num w:numId="20">
    <w:abstractNumId w:val="3"/>
  </w:num>
  <w:num w:numId="21">
    <w:abstractNumId w:val="28"/>
  </w:num>
  <w:num w:numId="22">
    <w:abstractNumId w:val="27"/>
  </w:num>
  <w:num w:numId="23">
    <w:abstractNumId w:val="22"/>
  </w:num>
  <w:num w:numId="24">
    <w:abstractNumId w:val="33"/>
  </w:num>
  <w:num w:numId="25">
    <w:abstractNumId w:val="7"/>
  </w:num>
  <w:num w:numId="26">
    <w:abstractNumId w:val="12"/>
  </w:num>
  <w:num w:numId="27">
    <w:abstractNumId w:val="9"/>
  </w:num>
  <w:num w:numId="28">
    <w:abstractNumId w:val="17"/>
  </w:num>
  <w:num w:numId="29">
    <w:abstractNumId w:val="25"/>
  </w:num>
  <w:num w:numId="30">
    <w:abstractNumId w:val="10"/>
  </w:num>
  <w:num w:numId="31">
    <w:abstractNumId w:val="30"/>
  </w:num>
  <w:num w:numId="32">
    <w:abstractNumId w:val="34"/>
  </w:num>
  <w:num w:numId="33">
    <w:abstractNumId w:val="24"/>
  </w:num>
  <w:num w:numId="34">
    <w:abstractNumId w:val="1"/>
  </w:num>
  <w:num w:numId="35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641"/>
    <w:rsid w:val="0000381D"/>
    <w:rsid w:val="00004195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3A00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3FD7"/>
    <w:rsid w:val="000B4363"/>
    <w:rsid w:val="000B4980"/>
    <w:rsid w:val="000B5C6D"/>
    <w:rsid w:val="000B7F73"/>
    <w:rsid w:val="000C1D59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6DC"/>
    <w:rsid w:val="000E7F19"/>
    <w:rsid w:val="000F0E41"/>
    <w:rsid w:val="000F268B"/>
    <w:rsid w:val="000F2EF7"/>
    <w:rsid w:val="000F56A7"/>
    <w:rsid w:val="000F70C1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09"/>
    <w:rsid w:val="00117483"/>
    <w:rsid w:val="00117498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5421"/>
    <w:rsid w:val="00137AB6"/>
    <w:rsid w:val="00137F12"/>
    <w:rsid w:val="00140434"/>
    <w:rsid w:val="00143F2B"/>
    <w:rsid w:val="001478E2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4172"/>
    <w:rsid w:val="00195075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1ED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0D89"/>
    <w:rsid w:val="00232002"/>
    <w:rsid w:val="002325F3"/>
    <w:rsid w:val="002363CF"/>
    <w:rsid w:val="0024344D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02CD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05CE9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0A5B"/>
    <w:rsid w:val="00332E6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4585"/>
    <w:rsid w:val="003B5010"/>
    <w:rsid w:val="003B51C7"/>
    <w:rsid w:val="003B5BB7"/>
    <w:rsid w:val="003C0222"/>
    <w:rsid w:val="003C2C91"/>
    <w:rsid w:val="003C3F0A"/>
    <w:rsid w:val="003C6275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0FA8"/>
    <w:rsid w:val="0042148E"/>
    <w:rsid w:val="00421659"/>
    <w:rsid w:val="00423027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1DF4"/>
    <w:rsid w:val="0049397F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3B32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66B41"/>
    <w:rsid w:val="0057135C"/>
    <w:rsid w:val="00572954"/>
    <w:rsid w:val="005748B2"/>
    <w:rsid w:val="00574C97"/>
    <w:rsid w:val="005855D6"/>
    <w:rsid w:val="00586534"/>
    <w:rsid w:val="005869DC"/>
    <w:rsid w:val="00586E1F"/>
    <w:rsid w:val="00587F1E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9EA"/>
    <w:rsid w:val="005D0EC3"/>
    <w:rsid w:val="005D2472"/>
    <w:rsid w:val="005D47E9"/>
    <w:rsid w:val="005D4AC3"/>
    <w:rsid w:val="005D4FD5"/>
    <w:rsid w:val="005E1192"/>
    <w:rsid w:val="005E2CC2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10CC"/>
    <w:rsid w:val="00613A80"/>
    <w:rsid w:val="00613D33"/>
    <w:rsid w:val="00613D3E"/>
    <w:rsid w:val="00613E60"/>
    <w:rsid w:val="00616A80"/>
    <w:rsid w:val="00617536"/>
    <w:rsid w:val="00623540"/>
    <w:rsid w:val="00623772"/>
    <w:rsid w:val="00624B74"/>
    <w:rsid w:val="006254C2"/>
    <w:rsid w:val="00626405"/>
    <w:rsid w:val="006273B1"/>
    <w:rsid w:val="00627B25"/>
    <w:rsid w:val="00632B1F"/>
    <w:rsid w:val="006333AE"/>
    <w:rsid w:val="00634B60"/>
    <w:rsid w:val="00634D24"/>
    <w:rsid w:val="006374B4"/>
    <w:rsid w:val="006400DD"/>
    <w:rsid w:val="00640BB6"/>
    <w:rsid w:val="00642B3D"/>
    <w:rsid w:val="006431DE"/>
    <w:rsid w:val="006432F2"/>
    <w:rsid w:val="00643786"/>
    <w:rsid w:val="006446D7"/>
    <w:rsid w:val="00644748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473A"/>
    <w:rsid w:val="006551E0"/>
    <w:rsid w:val="00655CFD"/>
    <w:rsid w:val="00657D37"/>
    <w:rsid w:val="00663BEC"/>
    <w:rsid w:val="00663C1A"/>
    <w:rsid w:val="00664F2A"/>
    <w:rsid w:val="0066594D"/>
    <w:rsid w:val="00666593"/>
    <w:rsid w:val="00666BE4"/>
    <w:rsid w:val="00666CC4"/>
    <w:rsid w:val="00667DAC"/>
    <w:rsid w:val="00670F5B"/>
    <w:rsid w:val="00672AE2"/>
    <w:rsid w:val="0067660B"/>
    <w:rsid w:val="0067761D"/>
    <w:rsid w:val="00681242"/>
    <w:rsid w:val="00681697"/>
    <w:rsid w:val="0069127C"/>
    <w:rsid w:val="00694D75"/>
    <w:rsid w:val="00697963"/>
    <w:rsid w:val="00697991"/>
    <w:rsid w:val="006A031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42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C2C"/>
    <w:rsid w:val="006E4EFA"/>
    <w:rsid w:val="006E7469"/>
    <w:rsid w:val="006F15EF"/>
    <w:rsid w:val="006F178D"/>
    <w:rsid w:val="006F179D"/>
    <w:rsid w:val="006F22DB"/>
    <w:rsid w:val="006F2F4A"/>
    <w:rsid w:val="006F3980"/>
    <w:rsid w:val="006F41A3"/>
    <w:rsid w:val="006F4A85"/>
    <w:rsid w:val="006F4B1A"/>
    <w:rsid w:val="006F5003"/>
    <w:rsid w:val="006F65C9"/>
    <w:rsid w:val="00700BEE"/>
    <w:rsid w:val="0070108F"/>
    <w:rsid w:val="00702A0E"/>
    <w:rsid w:val="007039E4"/>
    <w:rsid w:val="007041E8"/>
    <w:rsid w:val="00705198"/>
    <w:rsid w:val="007125EB"/>
    <w:rsid w:val="00712650"/>
    <w:rsid w:val="00712A15"/>
    <w:rsid w:val="00714406"/>
    <w:rsid w:val="007152D7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6319A"/>
    <w:rsid w:val="00763E30"/>
    <w:rsid w:val="00765CB2"/>
    <w:rsid w:val="007660D2"/>
    <w:rsid w:val="0076649B"/>
    <w:rsid w:val="00771D8E"/>
    <w:rsid w:val="00772365"/>
    <w:rsid w:val="00775B01"/>
    <w:rsid w:val="00777310"/>
    <w:rsid w:val="007822A4"/>
    <w:rsid w:val="00784207"/>
    <w:rsid w:val="00791363"/>
    <w:rsid w:val="00794131"/>
    <w:rsid w:val="007948CE"/>
    <w:rsid w:val="00795DE5"/>
    <w:rsid w:val="00796C60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2C89"/>
    <w:rsid w:val="007E44E7"/>
    <w:rsid w:val="007E45C1"/>
    <w:rsid w:val="007E4DA0"/>
    <w:rsid w:val="007E4DBD"/>
    <w:rsid w:val="007E5134"/>
    <w:rsid w:val="007E6072"/>
    <w:rsid w:val="007E608A"/>
    <w:rsid w:val="007E6FC7"/>
    <w:rsid w:val="007F16E8"/>
    <w:rsid w:val="007F1744"/>
    <w:rsid w:val="007F37ED"/>
    <w:rsid w:val="007F4C85"/>
    <w:rsid w:val="007F5094"/>
    <w:rsid w:val="007F518A"/>
    <w:rsid w:val="007F51BC"/>
    <w:rsid w:val="007F6EE8"/>
    <w:rsid w:val="00800E38"/>
    <w:rsid w:val="008010AE"/>
    <w:rsid w:val="0080187E"/>
    <w:rsid w:val="00803E06"/>
    <w:rsid w:val="0080754D"/>
    <w:rsid w:val="00810B8A"/>
    <w:rsid w:val="00810D35"/>
    <w:rsid w:val="00811669"/>
    <w:rsid w:val="00812869"/>
    <w:rsid w:val="00812C7B"/>
    <w:rsid w:val="00812D8C"/>
    <w:rsid w:val="00813107"/>
    <w:rsid w:val="00813AE8"/>
    <w:rsid w:val="0081400E"/>
    <w:rsid w:val="008157A5"/>
    <w:rsid w:val="00816059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547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371"/>
    <w:rsid w:val="008A2B14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6544"/>
    <w:rsid w:val="008E7E7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58AF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3D19"/>
    <w:rsid w:val="00925415"/>
    <w:rsid w:val="009271B9"/>
    <w:rsid w:val="00927A3E"/>
    <w:rsid w:val="00927A45"/>
    <w:rsid w:val="009320CE"/>
    <w:rsid w:val="009356A3"/>
    <w:rsid w:val="00936185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2DD1"/>
    <w:rsid w:val="009644B9"/>
    <w:rsid w:val="009650AD"/>
    <w:rsid w:val="0096510A"/>
    <w:rsid w:val="00965D84"/>
    <w:rsid w:val="009663C9"/>
    <w:rsid w:val="00967409"/>
    <w:rsid w:val="00973A4B"/>
    <w:rsid w:val="00975364"/>
    <w:rsid w:val="009831DF"/>
    <w:rsid w:val="009833A3"/>
    <w:rsid w:val="00984D8D"/>
    <w:rsid w:val="0098555B"/>
    <w:rsid w:val="00985E14"/>
    <w:rsid w:val="009870CA"/>
    <w:rsid w:val="009901C3"/>
    <w:rsid w:val="00992AEE"/>
    <w:rsid w:val="00993303"/>
    <w:rsid w:val="00994EEB"/>
    <w:rsid w:val="00997D70"/>
    <w:rsid w:val="009A08E1"/>
    <w:rsid w:val="009A1D92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F0367"/>
    <w:rsid w:val="009F0734"/>
    <w:rsid w:val="009F084E"/>
    <w:rsid w:val="009F1256"/>
    <w:rsid w:val="009F366D"/>
    <w:rsid w:val="009F43C5"/>
    <w:rsid w:val="009F551E"/>
    <w:rsid w:val="009F5A9A"/>
    <w:rsid w:val="009F6694"/>
    <w:rsid w:val="00A02090"/>
    <w:rsid w:val="00A035DA"/>
    <w:rsid w:val="00A06439"/>
    <w:rsid w:val="00A07040"/>
    <w:rsid w:val="00A10B7E"/>
    <w:rsid w:val="00A10E69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25494"/>
    <w:rsid w:val="00A265AA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5948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160F"/>
    <w:rsid w:val="00A745E8"/>
    <w:rsid w:val="00A7562E"/>
    <w:rsid w:val="00A8116C"/>
    <w:rsid w:val="00A90137"/>
    <w:rsid w:val="00A90B64"/>
    <w:rsid w:val="00A92A1F"/>
    <w:rsid w:val="00A94C40"/>
    <w:rsid w:val="00A95BFC"/>
    <w:rsid w:val="00A95DD8"/>
    <w:rsid w:val="00A96086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AF5F50"/>
    <w:rsid w:val="00B0102E"/>
    <w:rsid w:val="00B03433"/>
    <w:rsid w:val="00B03780"/>
    <w:rsid w:val="00B04A1C"/>
    <w:rsid w:val="00B05BBB"/>
    <w:rsid w:val="00B05EB7"/>
    <w:rsid w:val="00B073BE"/>
    <w:rsid w:val="00B118F5"/>
    <w:rsid w:val="00B127DF"/>
    <w:rsid w:val="00B12C84"/>
    <w:rsid w:val="00B157EB"/>
    <w:rsid w:val="00B167F9"/>
    <w:rsid w:val="00B20073"/>
    <w:rsid w:val="00B20884"/>
    <w:rsid w:val="00B22B8B"/>
    <w:rsid w:val="00B2497B"/>
    <w:rsid w:val="00B30734"/>
    <w:rsid w:val="00B319E7"/>
    <w:rsid w:val="00B321BC"/>
    <w:rsid w:val="00B368BC"/>
    <w:rsid w:val="00B37884"/>
    <w:rsid w:val="00B408D8"/>
    <w:rsid w:val="00B40BA3"/>
    <w:rsid w:val="00B41AEB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2A4A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4FD3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A39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51D7"/>
    <w:rsid w:val="00C0546C"/>
    <w:rsid w:val="00C06B8C"/>
    <w:rsid w:val="00C10A0C"/>
    <w:rsid w:val="00C110F0"/>
    <w:rsid w:val="00C127A5"/>
    <w:rsid w:val="00C12AF6"/>
    <w:rsid w:val="00C12FAD"/>
    <w:rsid w:val="00C13088"/>
    <w:rsid w:val="00C14511"/>
    <w:rsid w:val="00C14B97"/>
    <w:rsid w:val="00C15466"/>
    <w:rsid w:val="00C16A0B"/>
    <w:rsid w:val="00C17264"/>
    <w:rsid w:val="00C22826"/>
    <w:rsid w:val="00C24211"/>
    <w:rsid w:val="00C24ADD"/>
    <w:rsid w:val="00C24CEB"/>
    <w:rsid w:val="00C24E55"/>
    <w:rsid w:val="00C27447"/>
    <w:rsid w:val="00C33787"/>
    <w:rsid w:val="00C337BC"/>
    <w:rsid w:val="00C342C4"/>
    <w:rsid w:val="00C34F29"/>
    <w:rsid w:val="00C35DC3"/>
    <w:rsid w:val="00C3789A"/>
    <w:rsid w:val="00C37CA2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2E5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381C"/>
    <w:rsid w:val="00CA4CAF"/>
    <w:rsid w:val="00CA57A9"/>
    <w:rsid w:val="00CB13B7"/>
    <w:rsid w:val="00CB23D5"/>
    <w:rsid w:val="00CB643F"/>
    <w:rsid w:val="00CC05B9"/>
    <w:rsid w:val="00CC307E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267D"/>
    <w:rsid w:val="00D038D9"/>
    <w:rsid w:val="00D054DB"/>
    <w:rsid w:val="00D05E1B"/>
    <w:rsid w:val="00D13627"/>
    <w:rsid w:val="00D13E4D"/>
    <w:rsid w:val="00D150B0"/>
    <w:rsid w:val="00D16BA3"/>
    <w:rsid w:val="00D17AE4"/>
    <w:rsid w:val="00D27DC4"/>
    <w:rsid w:val="00D30F4A"/>
    <w:rsid w:val="00D33495"/>
    <w:rsid w:val="00D33B87"/>
    <w:rsid w:val="00D356CD"/>
    <w:rsid w:val="00D370D4"/>
    <w:rsid w:val="00D40315"/>
    <w:rsid w:val="00D42D9A"/>
    <w:rsid w:val="00D42EB2"/>
    <w:rsid w:val="00D43BF1"/>
    <w:rsid w:val="00D447D8"/>
    <w:rsid w:val="00D44D87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2A58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7149"/>
    <w:rsid w:val="00DB16EF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E4397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051BA"/>
    <w:rsid w:val="00E1053A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975"/>
    <w:rsid w:val="00E31E57"/>
    <w:rsid w:val="00E31FF9"/>
    <w:rsid w:val="00E32E73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6B4"/>
    <w:rsid w:val="00E5472B"/>
    <w:rsid w:val="00E56453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42B1"/>
    <w:rsid w:val="00E75BBF"/>
    <w:rsid w:val="00E76553"/>
    <w:rsid w:val="00E76928"/>
    <w:rsid w:val="00E76A74"/>
    <w:rsid w:val="00E84ACA"/>
    <w:rsid w:val="00E86625"/>
    <w:rsid w:val="00E87684"/>
    <w:rsid w:val="00E91D6B"/>
    <w:rsid w:val="00E93E69"/>
    <w:rsid w:val="00E96027"/>
    <w:rsid w:val="00E965DC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945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4F2D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9D7"/>
    <w:rsid w:val="00F07F1A"/>
    <w:rsid w:val="00F10518"/>
    <w:rsid w:val="00F10966"/>
    <w:rsid w:val="00F10FD9"/>
    <w:rsid w:val="00F14250"/>
    <w:rsid w:val="00F15B94"/>
    <w:rsid w:val="00F15E48"/>
    <w:rsid w:val="00F16AB1"/>
    <w:rsid w:val="00F16FCA"/>
    <w:rsid w:val="00F202F1"/>
    <w:rsid w:val="00F22389"/>
    <w:rsid w:val="00F22A1B"/>
    <w:rsid w:val="00F23B7D"/>
    <w:rsid w:val="00F24FF0"/>
    <w:rsid w:val="00F2785D"/>
    <w:rsid w:val="00F37A06"/>
    <w:rsid w:val="00F4029A"/>
    <w:rsid w:val="00F41FAF"/>
    <w:rsid w:val="00F43EF7"/>
    <w:rsid w:val="00F44533"/>
    <w:rsid w:val="00F4607C"/>
    <w:rsid w:val="00F46787"/>
    <w:rsid w:val="00F47495"/>
    <w:rsid w:val="00F47992"/>
    <w:rsid w:val="00F47D41"/>
    <w:rsid w:val="00F52A39"/>
    <w:rsid w:val="00F55D1B"/>
    <w:rsid w:val="00F56A83"/>
    <w:rsid w:val="00F572BF"/>
    <w:rsid w:val="00F62F8B"/>
    <w:rsid w:val="00F6439C"/>
    <w:rsid w:val="00F6495A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18FD"/>
    <w:rsid w:val="00FA2C52"/>
    <w:rsid w:val="00FA601A"/>
    <w:rsid w:val="00FA723E"/>
    <w:rsid w:val="00FB1A38"/>
    <w:rsid w:val="00FB358B"/>
    <w:rsid w:val="00FB4CEB"/>
    <w:rsid w:val="00FB4D45"/>
    <w:rsid w:val="00FB7405"/>
    <w:rsid w:val="00FB7F3D"/>
    <w:rsid w:val="00FC0587"/>
    <w:rsid w:val="00FC07BA"/>
    <w:rsid w:val="00FC2AD1"/>
    <w:rsid w:val="00FC4194"/>
    <w:rsid w:val="00FC47DE"/>
    <w:rsid w:val="00FC7944"/>
    <w:rsid w:val="00FC7FFE"/>
    <w:rsid w:val="00FD38F8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AB928-8D29-419E-BEE0-A1BA1472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2021-04-07T06:22:00Z</dcterms:created>
  <dcterms:modified xsi:type="dcterms:W3CDTF">2021-04-07T06:22:00Z</dcterms:modified>
</cp:coreProperties>
</file>