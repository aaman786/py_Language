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6273B1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4</w:t>
      </w:r>
    </w:p>
    <w:p w:rsidR="00664F2A" w:rsidRPr="006110CC" w:rsidRDefault="00E31FF9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Strings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The string is a data type in Python.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A string is a sequence of characters enclosed in quotes.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We can primarily, write a string in three ways:</w:t>
      </w:r>
    </w:p>
    <w:p w:rsidR="00E31FF9" w:rsidRPr="00E31FF9" w:rsidRDefault="00E31FF9" w:rsidP="00E31FF9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Single quoted strings : a = ‘harry’</w:t>
      </w:r>
    </w:p>
    <w:p w:rsidR="00E31FF9" w:rsidRPr="00E31FF9" w:rsidRDefault="00E31FF9" w:rsidP="00E31FF9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Double quoted strings : b = “harry”</w:t>
      </w:r>
    </w:p>
    <w:p w:rsidR="00E31FF9" w:rsidRPr="00E31FF9" w:rsidRDefault="00E31FF9" w:rsidP="00E31FF9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Triple quoted strings : c = ‘’’ harry ‘’’</w:t>
      </w:r>
    </w:p>
    <w:p w:rsidR="00E31FF9" w:rsidRPr="00E31FF9" w:rsidRDefault="00E31FF9" w:rsidP="00E31FF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E31FF9">
        <w:rPr>
          <w:rStyle w:val="Strong"/>
          <w:rFonts w:ascii="Segoe UI" w:hAnsi="Segoe UI" w:cs="Segoe UI"/>
          <w:b w:val="0"/>
          <w:bCs w:val="0"/>
          <w:color w:val="212529"/>
          <w:sz w:val="28"/>
          <w:szCs w:val="28"/>
        </w:rPr>
        <w:t>String Slicing: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A string in Python can be sliced for getting a part of the string.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Consider the following string:</w:t>
      </w:r>
    </w:p>
    <w:p w:rsidR="00E31FF9" w:rsidRDefault="009058AF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pt;height:76.5pt">
            <v:imagedata r:id="rId8" o:title="download"/>
          </v:shape>
        </w:pict>
      </w:r>
    </w:p>
    <w:p w:rsidR="009058AF" w:rsidRPr="00E31FF9" w:rsidRDefault="009058AF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The index in a string starts from 0 to (length-1) in Python. In order to slice a string, we use the following syntax:</w:t>
      </w:r>
    </w:p>
    <w:p w:rsidR="009058AF" w:rsidRDefault="009058AF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pict>
          <v:shape id="_x0000_i1026" type="#_x0000_t75" style="width:404.5pt;height:138pt">
            <v:imagedata r:id="rId9" o:title="download (1)"/>
          </v:shape>
        </w:pict>
      </w:r>
    </w:p>
    <w:p w:rsidR="00E31FF9" w:rsidRPr="009058AF" w:rsidRDefault="009058AF" w:rsidP="009058AF">
      <w:pPr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br w:type="page"/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lastRenderedPageBreak/>
        <w:t>Negative Indices: </w:t>
      </w:r>
      <w:r w:rsidRPr="00E31FF9">
        <w:rPr>
          <w:rFonts w:ascii="Helvetica" w:hAnsi="Helvetica" w:cs="Helvetica"/>
          <w:color w:val="212529"/>
          <w:sz w:val="28"/>
          <w:szCs w:val="28"/>
        </w:rPr>
        <w:t>Negative indices can also be used as shown in the figure above. -1 corresponds to the (length-1) index, -2 to (length-2).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Slicing with skip value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We can provide a skip value as a part of our slice like this: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word = “amazing”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word[1:6:2]           # It will return ’mzn’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Other advanced slicing techniques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word = ‘amazing’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word[:7] or word[0:7]      #It will return ‘amazing’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word[0:] or word[0:7]      #It will return ‘amazing’</w:t>
      </w:r>
    </w:p>
    <w:p w:rsidR="00E31FF9" w:rsidRPr="00E31FF9" w:rsidRDefault="00E31FF9" w:rsidP="00E31FF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E31FF9">
        <w:rPr>
          <w:rStyle w:val="Strong"/>
          <w:rFonts w:ascii="Segoe UI" w:hAnsi="Segoe UI" w:cs="Segoe UI"/>
          <w:b w:val="0"/>
          <w:bCs w:val="0"/>
          <w:color w:val="212529"/>
          <w:sz w:val="28"/>
          <w:szCs w:val="28"/>
        </w:rPr>
        <w:t>String Functions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Some of the mostly used functions to perform operations on or manipulate strings are:</w:t>
      </w:r>
    </w:p>
    <w:p w:rsidR="00E31FF9" w:rsidRPr="00E31FF9" w:rsidRDefault="00E31FF9" w:rsidP="00E31FF9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len() function : </w:t>
      </w:r>
      <w:r w:rsidRPr="00E31FF9">
        <w:rPr>
          <w:rFonts w:ascii="Helvetica" w:hAnsi="Helvetica" w:cs="Helvetica"/>
          <w:color w:val="212529"/>
          <w:sz w:val="28"/>
          <w:szCs w:val="28"/>
        </w:rPr>
        <w:t>It returns the length of the string.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len(‘harry’)               #Returns 5</w:t>
      </w:r>
    </w:p>
    <w:p w:rsidR="00E31FF9" w:rsidRPr="00E31FF9" w:rsidRDefault="00E31FF9" w:rsidP="00E31FF9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endswith(“rry”) : </w:t>
      </w:r>
      <w:r w:rsidRPr="00E31FF9">
        <w:rPr>
          <w:rFonts w:ascii="Helvetica" w:hAnsi="Helvetica" w:cs="Helvetica"/>
          <w:color w:val="212529"/>
          <w:sz w:val="28"/>
          <w:szCs w:val="28"/>
        </w:rPr>
        <w:t>This function tells whether the variable string ends with the string “rry” or not. If string is “harry”, it returns for “rry” since harry ends with rry.</w:t>
      </w:r>
    </w:p>
    <w:p w:rsidR="00E31FF9" w:rsidRPr="00E31FF9" w:rsidRDefault="00E31FF9" w:rsidP="00E31FF9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count(“c”) : </w:t>
      </w:r>
      <w:r w:rsidRPr="00E31FF9">
        <w:rPr>
          <w:rFonts w:ascii="Helvetica" w:hAnsi="Helvetica" w:cs="Helvetica"/>
          <w:color w:val="212529"/>
          <w:sz w:val="28"/>
          <w:szCs w:val="28"/>
        </w:rPr>
        <w:t>It counts the total number of occurrences of any character.</w:t>
      </w:r>
    </w:p>
    <w:p w:rsidR="00E31FF9" w:rsidRPr="00E31FF9" w:rsidRDefault="00E31FF9" w:rsidP="00E31FF9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capitalize() : </w:t>
      </w:r>
      <w:r w:rsidRPr="00E31FF9">
        <w:rPr>
          <w:rFonts w:ascii="Helvetica" w:hAnsi="Helvetica" w:cs="Helvetica"/>
          <w:color w:val="212529"/>
          <w:sz w:val="28"/>
          <w:szCs w:val="28"/>
        </w:rPr>
        <w:t>This function capitalizes the first character of a given string.</w:t>
      </w:r>
    </w:p>
    <w:p w:rsidR="00E31FF9" w:rsidRPr="00E31FF9" w:rsidRDefault="00E31FF9" w:rsidP="00E31FF9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find(word) : </w:t>
      </w:r>
      <w:r w:rsidRPr="00E31FF9">
        <w:rPr>
          <w:rFonts w:ascii="Helvetica" w:hAnsi="Helvetica" w:cs="Helvetica"/>
          <w:color w:val="212529"/>
          <w:sz w:val="28"/>
          <w:szCs w:val="28"/>
        </w:rPr>
        <w:t>This function finds a word and returns the index of first occurrence of that word in the string.</w:t>
      </w:r>
    </w:p>
    <w:p w:rsidR="00E31FF9" w:rsidRPr="00E31FF9" w:rsidRDefault="00E31FF9" w:rsidP="00E31FF9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Style w:val="Strong"/>
          <w:rFonts w:ascii="Helvetica" w:hAnsi="Helvetica" w:cs="Helvetica"/>
          <w:color w:val="212529"/>
          <w:sz w:val="28"/>
          <w:szCs w:val="28"/>
        </w:rPr>
        <w:t>replace(oldword, newword)</w:t>
      </w:r>
      <w:r w:rsidRPr="00E31FF9">
        <w:rPr>
          <w:rFonts w:ascii="Helvetica" w:hAnsi="Helvetica" w:cs="Helvetica"/>
          <w:color w:val="212529"/>
          <w:sz w:val="28"/>
          <w:szCs w:val="28"/>
        </w:rPr>
        <w:t> : This function replaces the old word with the new word in the entire string.</w:t>
      </w:r>
    </w:p>
    <w:p w:rsidR="00E31FF9" w:rsidRPr="00E31FF9" w:rsidRDefault="00E31FF9" w:rsidP="00E31FF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E31FF9">
        <w:rPr>
          <w:rStyle w:val="Strong"/>
          <w:rFonts w:ascii="Segoe UI" w:hAnsi="Segoe UI" w:cs="Segoe UI"/>
          <w:b w:val="0"/>
          <w:bCs w:val="0"/>
          <w:color w:val="212529"/>
          <w:sz w:val="28"/>
          <w:szCs w:val="28"/>
        </w:rPr>
        <w:t>Escape Sequence Characters: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Sequence of characters after backslash ‘\’ [Escape Sequence Characters]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31FF9">
        <w:rPr>
          <w:rFonts w:ascii="Helvetica" w:hAnsi="Helvetica" w:cs="Helvetica"/>
          <w:color w:val="212529"/>
          <w:sz w:val="28"/>
          <w:szCs w:val="28"/>
        </w:rPr>
        <w:t>Escape Sequence Characters comprises of more than one character but represents one character when used within the string.</w:t>
      </w:r>
    </w:p>
    <w:p w:rsidR="00E31FF9" w:rsidRPr="00E31FF9" w:rsidRDefault="00E31FF9" w:rsidP="00E31FF9">
      <w:pPr>
        <w:pStyle w:val="NormalWeb"/>
        <w:shd w:val="clear" w:color="auto" w:fill="F8F9FA"/>
        <w:spacing w:before="0" w:beforeAutospacing="0"/>
        <w:rPr>
          <w:ins w:id="0" w:author="Unknown"/>
          <w:rFonts w:ascii="Helvetica" w:hAnsi="Helvetica" w:cs="Helvetica"/>
          <w:color w:val="212529"/>
          <w:sz w:val="28"/>
          <w:szCs w:val="28"/>
        </w:rPr>
      </w:pPr>
      <w:ins w:id="1" w:author="Unknown">
        <w:r w:rsidRPr="00E31FF9">
          <w:rPr>
            <w:rFonts w:ascii="Helvetica" w:hAnsi="Helvetica" w:cs="Helvetica"/>
            <w:color w:val="212529"/>
            <w:sz w:val="28"/>
            <w:szCs w:val="28"/>
          </w:rPr>
          <w:t>Examples: \n (new line), \t (tab), \’ (single quote), \\ (backslash), etc.</w:t>
        </w:r>
      </w:ins>
    </w:p>
    <w:p w:rsidR="00486C49" w:rsidRDefault="00486C49">
      <w:pPr>
        <w:rPr>
          <w:rFonts w:ascii="Times New Roman" w:eastAsia="Times New Roman" w:hAnsi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str1 = 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'''Are you Going'''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str2 = 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''' to the Market.'''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 = str1 + str2       </w:t>
      </w:r>
      <w:r w:rsidRPr="00486C49">
        <w:rPr>
          <w:rFonts w:ascii="Consolas" w:eastAsia="Times New Roman" w:hAnsi="Consolas" w:cs="Times New Roman"/>
          <w:color w:val="6A9955"/>
          <w:sz w:val="28"/>
          <w:szCs w:val="28"/>
        </w:rPr>
        <w:t>#adding the upper strings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"The input string is:~~~ 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6A9955"/>
          <w:sz w:val="28"/>
          <w:szCs w:val="28"/>
        </w:rPr>
        <w:t># if here I want one char then I will look it throught index of string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(str[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])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(str[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])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(str[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])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(str[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])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6A9955"/>
          <w:sz w:val="28"/>
          <w:szCs w:val="28"/>
        </w:rPr>
        <w:t># Another syntax for reading string throught index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86C49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The another Syntax for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,str[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])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6A9955"/>
          <w:sz w:val="28"/>
          <w:szCs w:val="28"/>
        </w:rPr>
        <w:t>#Escape value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86C49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The Escape Value: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,str[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r w:rsidRPr="00486C4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]) </w:t>
      </w:r>
      <w:r w:rsidRPr="00486C49">
        <w:rPr>
          <w:rFonts w:ascii="Consolas" w:eastAsia="Times New Roman" w:hAnsi="Consolas" w:cs="Times New Roman"/>
          <w:color w:val="6A9955"/>
          <w:sz w:val="28"/>
          <w:szCs w:val="28"/>
        </w:rPr>
        <w:t>#it will skip every 2nd time value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86C49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The length of string: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"Shows the last word if its same gives: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.endswith(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"Market"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"The Total numbers of a present in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.count(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"a"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"Capitalization of first letter: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.capitalize())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"Finding the word: 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.find(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"going"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486C49" w:rsidRPr="00486C49" w:rsidRDefault="00486C49" w:rsidP="00486C49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86C4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86C49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.replace(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"Going to"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,(</w:t>
      </w:r>
      <w:r w:rsidRPr="00486C49">
        <w:rPr>
          <w:rFonts w:ascii="Consolas" w:eastAsia="Times New Roman" w:hAnsi="Consolas" w:cs="Times New Roman"/>
          <w:color w:val="CE9178"/>
          <w:sz w:val="28"/>
          <w:szCs w:val="28"/>
        </w:rPr>
        <w:t>"gonna"</w:t>
      </w:r>
      <w:r w:rsidRPr="00486C49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:rsidR="00486C49" w:rsidRDefault="00486C49" w:rsidP="008E7E74">
      <w:pPr>
        <w:pStyle w:val="NormalWeb"/>
        <w:shd w:val="clear" w:color="auto" w:fill="F8F9FA"/>
        <w:spacing w:before="0" w:beforeAutospacing="0"/>
        <w:rPr>
          <w:rFonts w:cstheme="minorHAnsi"/>
          <w:sz w:val="28"/>
          <w:szCs w:val="28"/>
        </w:rPr>
      </w:pPr>
    </w:p>
    <w:p w:rsidR="00486C49" w:rsidRDefault="00486C49" w:rsidP="00486C49">
      <w:pPr>
        <w:rPr>
          <w:b/>
          <w:sz w:val="28"/>
          <w:szCs w:val="28"/>
          <w:u w:val="single"/>
        </w:rPr>
      </w:pPr>
      <w:r w:rsidRPr="00486C49">
        <w:rPr>
          <w:b/>
          <w:sz w:val="28"/>
          <w:szCs w:val="28"/>
          <w:u w:val="single"/>
        </w:rPr>
        <w:t>Output: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The input string is:~~~   Are you Going to the Market.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A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r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e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The another Syntax for  Are yo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The Escape Value:  AeyuG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The length of string:  28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Shows the last word if its same gives:  False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The Total numbers of a present in  1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Capitalization of first letter:  Are you going to the market.</w:t>
      </w:r>
    </w:p>
    <w:p w:rsidR="00486C49" w:rsidRPr="00486C49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Finding the word:  -1</w:t>
      </w:r>
    </w:p>
    <w:p w:rsidR="00E962B4" w:rsidRDefault="00486C49" w:rsidP="00E962B4">
      <w:pPr>
        <w:shd w:val="clear" w:color="auto" w:fill="00FFCC"/>
        <w:rPr>
          <w:sz w:val="28"/>
          <w:szCs w:val="28"/>
        </w:rPr>
      </w:pPr>
      <w:r w:rsidRPr="00486C49">
        <w:rPr>
          <w:sz w:val="28"/>
          <w:szCs w:val="28"/>
        </w:rPr>
        <w:t>Are you gonna the Market.</w:t>
      </w:r>
    </w:p>
    <w:p w:rsidR="00E962B4" w:rsidRDefault="00E962B4" w:rsidP="00E962B4">
      <w:pPr>
        <w:rPr>
          <w:sz w:val="28"/>
          <w:szCs w:val="28"/>
        </w:rPr>
      </w:pPr>
    </w:p>
    <w:p w:rsidR="000F70C1" w:rsidRPr="00E962B4" w:rsidRDefault="00F13A3C" w:rsidP="00E962B4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539.5pt;height:231.5pt">
            <v:imagedata r:id="rId10" o:title="Screenshot (117)"/>
          </v:shape>
        </w:pict>
      </w:r>
    </w:p>
    <w:sectPr w:rsidR="000F70C1" w:rsidRPr="00E962B4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356" w:rsidRDefault="00F37356" w:rsidP="00840545">
      <w:pPr>
        <w:spacing w:after="0" w:line="240" w:lineRule="auto"/>
      </w:pPr>
      <w:r>
        <w:separator/>
      </w:r>
    </w:p>
  </w:endnote>
  <w:endnote w:type="continuationSeparator" w:id="1">
    <w:p w:rsidR="00F37356" w:rsidRDefault="00F37356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356" w:rsidRDefault="00F37356" w:rsidP="00840545">
      <w:pPr>
        <w:spacing w:after="0" w:line="240" w:lineRule="auto"/>
      </w:pPr>
      <w:r>
        <w:separator/>
      </w:r>
    </w:p>
  </w:footnote>
  <w:footnote w:type="continuationSeparator" w:id="1">
    <w:p w:rsidR="00F37356" w:rsidRDefault="00F37356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6"/>
  </w:num>
  <w:num w:numId="5">
    <w:abstractNumId w:val="28"/>
  </w:num>
  <w:num w:numId="6">
    <w:abstractNumId w:val="0"/>
  </w:num>
  <w:num w:numId="7">
    <w:abstractNumId w:val="4"/>
  </w:num>
  <w:num w:numId="8">
    <w:abstractNumId w:val="29"/>
  </w:num>
  <w:num w:numId="9">
    <w:abstractNumId w:val="18"/>
  </w:num>
  <w:num w:numId="10">
    <w:abstractNumId w:val="9"/>
  </w:num>
  <w:num w:numId="11">
    <w:abstractNumId w:val="17"/>
  </w:num>
  <w:num w:numId="12">
    <w:abstractNumId w:val="19"/>
  </w:num>
  <w:num w:numId="13">
    <w:abstractNumId w:val="11"/>
  </w:num>
  <w:num w:numId="14">
    <w:abstractNumId w:val="21"/>
  </w:num>
  <w:num w:numId="15">
    <w:abstractNumId w:val="3"/>
  </w:num>
  <w:num w:numId="16">
    <w:abstractNumId w:val="23"/>
  </w:num>
  <w:num w:numId="17">
    <w:abstractNumId w:val="14"/>
  </w:num>
  <w:num w:numId="18">
    <w:abstractNumId w:val="26"/>
  </w:num>
  <w:num w:numId="19">
    <w:abstractNumId w:val="12"/>
  </w:num>
  <w:num w:numId="20">
    <w:abstractNumId w:val="2"/>
  </w:num>
  <w:num w:numId="21">
    <w:abstractNumId w:val="25"/>
  </w:num>
  <w:num w:numId="22">
    <w:abstractNumId w:val="24"/>
  </w:num>
  <w:num w:numId="23">
    <w:abstractNumId w:val="20"/>
  </w:num>
  <w:num w:numId="24">
    <w:abstractNumId w:val="30"/>
  </w:num>
  <w:num w:numId="25">
    <w:abstractNumId w:val="5"/>
  </w:num>
  <w:num w:numId="26">
    <w:abstractNumId w:val="10"/>
  </w:num>
  <w:num w:numId="27">
    <w:abstractNumId w:val="7"/>
  </w:num>
  <w:num w:numId="28">
    <w:abstractNumId w:val="15"/>
  </w:num>
  <w:num w:numId="29">
    <w:abstractNumId w:val="22"/>
  </w:num>
  <w:num w:numId="30">
    <w:abstractNumId w:val="8"/>
  </w:num>
  <w:num w:numId="31">
    <w:abstractNumId w:val="27"/>
  </w:num>
  <w:num w:numId="32">
    <w:abstractNumId w:val="3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02CD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4554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6C49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371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58AF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1FF9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2B4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A3C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7356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5</cp:revision>
  <dcterms:created xsi:type="dcterms:W3CDTF">2021-04-06T18:16:00Z</dcterms:created>
  <dcterms:modified xsi:type="dcterms:W3CDTF">2021-04-06T18:29:00Z</dcterms:modified>
</cp:coreProperties>
</file>